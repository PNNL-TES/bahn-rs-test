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A4DF5" w14:textId="442CE919" w:rsidR="00580207" w:rsidRPr="00AD4D3E" w:rsidRDefault="00C52332" w:rsidP="001B06BC">
      <w:pPr>
        <w:spacing w:line="480" w:lineRule="auto"/>
        <w:rPr>
          <w:b/>
        </w:rPr>
      </w:pPr>
      <w:r>
        <w:rPr>
          <w:b/>
        </w:rPr>
        <w:t>A test of predicting</w:t>
      </w:r>
      <w:r w:rsidR="00836331">
        <w:rPr>
          <w:b/>
        </w:rPr>
        <w:t xml:space="preserve"> of</w:t>
      </w:r>
      <w:r w:rsidR="008A3DBE" w:rsidRPr="00AD4D3E">
        <w:rPr>
          <w:b/>
        </w:rPr>
        <w:t xml:space="preserve"> annual soil respiration from </w:t>
      </w:r>
      <w:r w:rsidR="00F37A28" w:rsidRPr="00AD4D3E">
        <w:rPr>
          <w:b/>
        </w:rPr>
        <w:t>its flux at mean annual temperature</w:t>
      </w:r>
    </w:p>
    <w:p w14:paraId="12ED887F" w14:textId="77777777" w:rsidR="00580207" w:rsidRPr="00AD4D3E" w:rsidRDefault="00580207" w:rsidP="001B06BC">
      <w:pPr>
        <w:spacing w:line="480" w:lineRule="auto"/>
      </w:pPr>
    </w:p>
    <w:p w14:paraId="3D9A3778" w14:textId="32F3AEED" w:rsidR="00580207" w:rsidRPr="00AD4D3E" w:rsidRDefault="00580207" w:rsidP="001B06BC">
      <w:pPr>
        <w:spacing w:line="480" w:lineRule="auto"/>
      </w:pPr>
      <w:r w:rsidRPr="00AD4D3E">
        <w:t>Ben Bond-Lamberty</w:t>
      </w:r>
      <w:r w:rsidR="00085769" w:rsidRPr="00AD4D3E">
        <w:rPr>
          <w:vertAlign w:val="superscript"/>
        </w:rPr>
        <w:t>1</w:t>
      </w:r>
      <w:r w:rsidRPr="00AD4D3E">
        <w:t xml:space="preserve"> </w:t>
      </w:r>
      <w:r w:rsidR="001D271C" w:rsidRPr="00AD4D3E">
        <w:t xml:space="preserve">and </w:t>
      </w:r>
      <w:r w:rsidR="00540857" w:rsidRPr="00AD4D3E">
        <w:t>Michael Bahn</w:t>
      </w:r>
      <w:r w:rsidR="00540857" w:rsidRPr="00AD4D3E">
        <w:rPr>
          <w:vertAlign w:val="superscript"/>
        </w:rPr>
        <w:t>2</w:t>
      </w:r>
    </w:p>
    <w:p w14:paraId="4A2C092B" w14:textId="77777777" w:rsidR="00580207" w:rsidRPr="00AD4D3E" w:rsidRDefault="00580207" w:rsidP="001B06BC">
      <w:pPr>
        <w:spacing w:line="480" w:lineRule="auto"/>
      </w:pPr>
    </w:p>
    <w:p w14:paraId="16689B67" w14:textId="77777777" w:rsidR="00085769" w:rsidRPr="00AD4D3E" w:rsidRDefault="00085769" w:rsidP="001B06BC">
      <w:pPr>
        <w:spacing w:line="480" w:lineRule="auto"/>
        <w:rPr>
          <w:lang w:val="en-GB"/>
        </w:rPr>
      </w:pPr>
      <w:r w:rsidRPr="00AD4D3E">
        <w:t xml:space="preserve">1. </w:t>
      </w:r>
      <w:r w:rsidRPr="00AD4D3E">
        <w:rPr>
          <w:lang w:val="en-GB"/>
        </w:rPr>
        <w:t>Pacific Northwest National Laboratory, Joint Global Change Research Institute at the University of Maryland–College Park, 5825 University Research Court, Suite 3500, College Park, MD 20740, USA</w:t>
      </w:r>
    </w:p>
    <w:p w14:paraId="461E7DA8" w14:textId="77777777" w:rsidR="00085769" w:rsidRPr="00AD4D3E" w:rsidRDefault="00085769" w:rsidP="001B06BC">
      <w:pPr>
        <w:spacing w:line="480" w:lineRule="auto"/>
        <w:rPr>
          <w:lang w:val="en-GB"/>
        </w:rPr>
      </w:pPr>
    </w:p>
    <w:p w14:paraId="5CB5E41B" w14:textId="44373837" w:rsidR="00540857" w:rsidRPr="00AD4D3E" w:rsidRDefault="00540857" w:rsidP="001B06BC">
      <w:pPr>
        <w:spacing w:line="480" w:lineRule="auto"/>
        <w:rPr>
          <w:lang w:val="en-GB"/>
        </w:rPr>
      </w:pPr>
      <w:r w:rsidRPr="00AD4D3E">
        <w:rPr>
          <w:lang w:val="en-GB"/>
        </w:rPr>
        <w:t xml:space="preserve">2. Institute of Ecology, University of Innsbruck, </w:t>
      </w:r>
      <w:proofErr w:type="spellStart"/>
      <w:r w:rsidRPr="00AD4D3E">
        <w:rPr>
          <w:lang w:val="en-GB"/>
        </w:rPr>
        <w:t>Sternwartestr</w:t>
      </w:r>
      <w:proofErr w:type="spellEnd"/>
      <w:r w:rsidRPr="00AD4D3E">
        <w:rPr>
          <w:lang w:val="en-GB"/>
        </w:rPr>
        <w:t>. 15, 6020, Innsbruck, Austria</w:t>
      </w:r>
    </w:p>
    <w:p w14:paraId="573C6D3A" w14:textId="77777777" w:rsidR="00540857" w:rsidRPr="00AD4D3E" w:rsidRDefault="00540857" w:rsidP="001B06BC">
      <w:pPr>
        <w:spacing w:line="480" w:lineRule="auto"/>
        <w:rPr>
          <w:lang w:val="en-GB"/>
        </w:rPr>
      </w:pPr>
    </w:p>
    <w:p w14:paraId="5B0A1F99" w14:textId="7540223A" w:rsidR="00540857" w:rsidRPr="00AD4D3E" w:rsidRDefault="00D67C22" w:rsidP="001B06BC">
      <w:pPr>
        <w:spacing w:line="480" w:lineRule="auto"/>
      </w:pPr>
      <w:r w:rsidRPr="00AD4D3E">
        <w:t>For submission to</w:t>
      </w:r>
      <w:r w:rsidR="00540857" w:rsidRPr="00AD4D3E">
        <w:t xml:space="preserve"> …</w:t>
      </w:r>
    </w:p>
    <w:p w14:paraId="51EF42E2" w14:textId="77777777" w:rsidR="00721C25" w:rsidRPr="00AD4D3E" w:rsidRDefault="00721C25" w:rsidP="001B06BC">
      <w:pPr>
        <w:spacing w:line="480" w:lineRule="auto"/>
      </w:pPr>
    </w:p>
    <w:p w14:paraId="06F97856" w14:textId="14E30F97" w:rsidR="00D67C22" w:rsidRPr="00AD4D3E" w:rsidRDefault="00D320F8" w:rsidP="001B06BC">
      <w:pPr>
        <w:spacing w:line="480" w:lineRule="auto"/>
      </w:pPr>
      <w:r>
        <w:t>January 1</w:t>
      </w:r>
      <w:r w:rsidR="00202675" w:rsidRPr="00AD4D3E">
        <w:t>, 201</w:t>
      </w:r>
      <w:r>
        <w:t>4</w:t>
      </w:r>
    </w:p>
    <w:p w14:paraId="52D892F0" w14:textId="09886F35" w:rsidR="00D67C22" w:rsidRPr="00AD4D3E" w:rsidRDefault="00D67C22" w:rsidP="001B06BC">
      <w:pPr>
        <w:spacing w:line="480" w:lineRule="auto"/>
      </w:pPr>
    </w:p>
    <w:p w14:paraId="02806313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Abstract</w:t>
      </w:r>
    </w:p>
    <w:p w14:paraId="595C0815" w14:textId="2DF80651" w:rsidR="00DA65B6" w:rsidRPr="00AD4D3E" w:rsidRDefault="00540857" w:rsidP="001B06BC">
      <w:pPr>
        <w:spacing w:line="480" w:lineRule="auto"/>
      </w:pPr>
      <w:r w:rsidRPr="00AD4D3E">
        <w:t>Abstract.</w:t>
      </w:r>
    </w:p>
    <w:p w14:paraId="66C9CC09" w14:textId="77777777" w:rsidR="00DA65B6" w:rsidRPr="00AD4D3E" w:rsidRDefault="00DA65B6" w:rsidP="001B06BC">
      <w:pPr>
        <w:spacing w:line="480" w:lineRule="auto"/>
      </w:pPr>
    </w:p>
    <w:p w14:paraId="5A4E55BE" w14:textId="77777777" w:rsidR="00FF49F1" w:rsidRPr="00AD4D3E" w:rsidRDefault="00FF49F1" w:rsidP="001B06BC">
      <w:pPr>
        <w:spacing w:line="480" w:lineRule="auto"/>
      </w:pPr>
    </w:p>
    <w:p w14:paraId="5765058B" w14:textId="77777777" w:rsidR="00AD18E6" w:rsidRDefault="00AD18E6">
      <w:pPr>
        <w:rPr>
          <w:b/>
        </w:rPr>
      </w:pPr>
      <w:r>
        <w:rPr>
          <w:b/>
        </w:rPr>
        <w:br w:type="page"/>
      </w:r>
    </w:p>
    <w:p w14:paraId="6CA8D57D" w14:textId="36D65419" w:rsidR="002F5E3F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lastRenderedPageBreak/>
        <w:t>Introduction</w:t>
      </w:r>
    </w:p>
    <w:p w14:paraId="6D7DD0F0" w14:textId="0198A936" w:rsidR="00AD18E6" w:rsidRPr="00933EEB" w:rsidRDefault="00240164" w:rsidP="00933EEB">
      <w:pPr>
        <w:spacing w:line="480" w:lineRule="auto"/>
        <w:rPr>
          <w:ins w:id="0" w:author="Bahn, Michael" w:date="2013-10-22T12:14:00Z"/>
          <w:i/>
        </w:rPr>
      </w:pPr>
      <w:ins w:id="1" w:author="Bahn, Michael" w:date="2013-10-22T13:07:00Z">
        <w:r w:rsidRPr="00933EEB">
          <w:rPr>
            <w:i/>
          </w:rPr>
          <w:t>(</w:t>
        </w:r>
      </w:ins>
      <w:ins w:id="2" w:author="Bahn, Michael" w:date="2013-10-22T12:14:00Z">
        <w:r w:rsidR="00AD18E6" w:rsidRPr="00933EEB">
          <w:rPr>
            <w:i/>
          </w:rPr>
          <w:t>Outline</w:t>
        </w:r>
      </w:ins>
      <w:ins w:id="3" w:author="Bahn, Michael" w:date="2013-10-22T13:25:00Z">
        <w:r w:rsidR="00933EEB" w:rsidRPr="00933EEB">
          <w:rPr>
            <w:i/>
          </w:rPr>
          <w:t>)</w:t>
        </w:r>
      </w:ins>
    </w:p>
    <w:p w14:paraId="58CB3A0D" w14:textId="3134EBD6" w:rsidR="00773DDF" w:rsidRDefault="00AD18E6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4" w:author="Bahn, Michael" w:date="2013-10-22T12:58:00Z"/>
        </w:rPr>
      </w:pPr>
      <w:ins w:id="5" w:author="Bahn, Michael" w:date="2013-10-22T12:14:00Z">
        <w:r>
          <w:t xml:space="preserve">SR is </w:t>
        </w:r>
      </w:ins>
      <w:ins w:id="6" w:author="Bahn, Michael" w:date="2013-10-22T12:57:00Z">
        <w:r w:rsidR="00773DDF">
          <w:t>an important flux with a high spatial and temporal variability</w:t>
        </w:r>
      </w:ins>
      <w:ins w:id="7" w:author="Bahn, Michael" w:date="2013-10-22T13:27:00Z">
        <w:r w:rsidR="00933EEB">
          <w:t xml:space="preserve"> (Refs)</w:t>
        </w:r>
      </w:ins>
      <w:ins w:id="8" w:author="Bahn, Michael" w:date="2013-10-22T12:58:00Z">
        <w:r w:rsidR="00773DDF">
          <w:t>.</w:t>
        </w:r>
      </w:ins>
      <w:ins w:id="9" w:author="Bahn, Michael" w:date="2013-10-22T13:10:00Z">
        <w:r w:rsidR="00240164">
          <w:t xml:space="preserve"> </w:t>
        </w:r>
      </w:ins>
    </w:p>
    <w:p w14:paraId="17191ECC" w14:textId="68909A46" w:rsidR="00240164" w:rsidRDefault="00773DDF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10" w:author="Bahn, Michael" w:date="2013-10-22T13:04:00Z"/>
        </w:rPr>
      </w:pPr>
      <w:ins w:id="11" w:author="Bahn, Michael" w:date="2013-10-22T12:58:00Z">
        <w:r>
          <w:t xml:space="preserve">It has been shown </w:t>
        </w:r>
      </w:ins>
      <w:ins w:id="12" w:author="Bahn, Michael" w:date="2013-10-22T12:59:00Z">
        <w:r>
          <w:t xml:space="preserve">on a global dataset </w:t>
        </w:r>
      </w:ins>
      <w:ins w:id="13" w:author="Bahn, Michael" w:date="2013-10-22T12:58:00Z">
        <w:r>
          <w:t xml:space="preserve">that </w:t>
        </w:r>
      </w:ins>
      <w:proofErr w:type="spellStart"/>
      <w:ins w:id="14" w:author="Bahn, Michael" w:date="2013-10-22T12:59:00Z">
        <w:r>
          <w:t>SRannual</w:t>
        </w:r>
        <w:proofErr w:type="spellEnd"/>
        <w:r>
          <w:t xml:space="preserve"> can be predicted from </w:t>
        </w:r>
        <w:proofErr w:type="spellStart"/>
        <w:r>
          <w:t>SRmat</w:t>
        </w:r>
        <w:proofErr w:type="spellEnd"/>
        <w:r>
          <w:t xml:space="preserve"> (Bahn et al. 2010), which could </w:t>
        </w:r>
      </w:ins>
      <w:ins w:id="15" w:author="Bahn, Michael" w:date="2013-10-22T13:01:00Z">
        <w:r>
          <w:t xml:space="preserve">provide an important constraint </w:t>
        </w:r>
      </w:ins>
      <w:ins w:id="16" w:author="Bahn, Michael" w:date="2013-10-22T13:02:00Z">
        <w:r>
          <w:t xml:space="preserve">when assessing </w:t>
        </w:r>
      </w:ins>
      <w:ins w:id="17" w:author="Bahn, Michael" w:date="2013-10-22T15:57:00Z">
        <w:r w:rsidR="006309EF">
          <w:t>the</w:t>
        </w:r>
      </w:ins>
      <w:ins w:id="18" w:author="Bahn, Michael" w:date="2013-10-22T13:02:00Z">
        <w:r>
          <w:t xml:space="preserve"> spatial variability</w:t>
        </w:r>
      </w:ins>
      <w:ins w:id="19" w:author="Bahn, Michael" w:date="2013-10-22T13:28:00Z">
        <w:r w:rsidR="00933EEB">
          <w:t xml:space="preserve"> </w:t>
        </w:r>
      </w:ins>
      <w:ins w:id="20" w:author="Bahn, Michael" w:date="2013-10-22T15:57:00Z">
        <w:r w:rsidR="006309EF">
          <w:t xml:space="preserve">of SR </w:t>
        </w:r>
      </w:ins>
      <w:ins w:id="21" w:author="Bahn, Michael" w:date="2013-10-22T13:28:00Z">
        <w:r w:rsidR="00933EEB">
          <w:t>across ecosystems, landscapes and regions</w:t>
        </w:r>
      </w:ins>
      <w:ins w:id="22" w:author="Bahn, Michael" w:date="2013-10-22T13:02:00Z">
        <w:r>
          <w:t>.</w:t>
        </w:r>
      </w:ins>
      <w:ins w:id="23" w:author="Bahn, Michael" w:date="2013-10-22T13:00:00Z">
        <w:r>
          <w:t xml:space="preserve"> </w:t>
        </w:r>
      </w:ins>
    </w:p>
    <w:p w14:paraId="2C090B41" w14:textId="298E00B6" w:rsidR="00240164" w:rsidRDefault="00240164" w:rsidP="00933EEB">
      <w:pPr>
        <w:pStyle w:val="ListParagraph"/>
        <w:numPr>
          <w:ilvl w:val="0"/>
          <w:numId w:val="2"/>
        </w:numPr>
        <w:spacing w:line="480" w:lineRule="auto"/>
        <w:jc w:val="both"/>
        <w:rPr>
          <w:ins w:id="24" w:author="Bahn, Michael" w:date="2013-10-22T13:07:00Z"/>
        </w:rPr>
      </w:pPr>
      <w:ins w:id="25" w:author="Bahn, Michael" w:date="2013-10-22T13:04:00Z">
        <w:r>
          <w:t xml:space="preserve">While the </w:t>
        </w:r>
      </w:ins>
      <w:ins w:id="26" w:author="Bahn, Michael" w:date="2013-10-22T13:05:00Z">
        <w:r>
          <w:t>suggested relations</w:t>
        </w:r>
        <w:r w:rsidR="006309EF">
          <w:t xml:space="preserve">hip between </w:t>
        </w:r>
        <w:proofErr w:type="spellStart"/>
        <w:r w:rsidR="006309EF">
          <w:t>SRmat</w:t>
        </w:r>
        <w:proofErr w:type="spellEnd"/>
        <w:r w:rsidR="006309EF">
          <w:t xml:space="preserve"> and </w:t>
        </w:r>
        <w:proofErr w:type="spellStart"/>
        <w:r w:rsidR="006309EF">
          <w:t>SRannual</w:t>
        </w:r>
        <w:proofErr w:type="spellEnd"/>
        <w:r>
          <w:t xml:space="preserve"> </w:t>
        </w:r>
      </w:ins>
      <w:ins w:id="27" w:author="Bahn, Michael" w:date="2013-10-22T12:33:00Z">
        <w:r w:rsidR="00A05535">
          <w:t xml:space="preserve">has been </w:t>
        </w:r>
      </w:ins>
      <w:ins w:id="28" w:author="Bahn, Michael" w:date="2013-10-22T12:32:00Z">
        <w:r w:rsidR="00AD18E6">
          <w:t xml:space="preserve">confirmed </w:t>
        </w:r>
      </w:ins>
      <w:ins w:id="29" w:author="Bahn, Michael" w:date="2013-10-22T12:36:00Z">
        <w:r w:rsidR="00A05535">
          <w:t>in comparative studies of</w:t>
        </w:r>
      </w:ins>
      <w:ins w:id="30" w:author="Bahn, Michael" w:date="2013-10-22T12:33:00Z">
        <w:r w:rsidR="00A05535">
          <w:t xml:space="preserve"> </w:t>
        </w:r>
      </w:ins>
      <w:ins w:id="31" w:author="Bahn, Michael" w:date="2013-10-22T12:56:00Z">
        <w:r w:rsidR="00773DDF">
          <w:t xml:space="preserve">neighboring </w:t>
        </w:r>
      </w:ins>
      <w:ins w:id="32" w:author="Bahn, Michael" w:date="2013-10-22T13:05:00Z">
        <w:r>
          <w:t>sites</w:t>
        </w:r>
      </w:ins>
      <w:ins w:id="33" w:author="Bahn, Michael" w:date="2013-10-22T12:33:00Z">
        <w:r w:rsidR="00A05535">
          <w:t xml:space="preserve"> (</w:t>
        </w:r>
      </w:ins>
      <w:ins w:id="34" w:author="Bahn, Michael" w:date="2013-10-22T13:26:00Z">
        <w:r w:rsidR="00933EEB">
          <w:t xml:space="preserve">e.g. </w:t>
        </w:r>
      </w:ins>
      <w:ins w:id="35" w:author="Bahn, Michael" w:date="2013-10-22T12:46:00Z">
        <w:r w:rsidR="00A05535">
          <w:t xml:space="preserve">Litton et al. 2011, </w:t>
        </w:r>
      </w:ins>
      <w:ins w:id="36" w:author="Bahn, Michael" w:date="2013-10-22T12:33:00Z">
        <w:r w:rsidR="00A05535">
          <w:t>Oishi et al. 2013)</w:t>
        </w:r>
      </w:ins>
      <w:ins w:id="37" w:author="Bahn, Michael" w:date="2013-10-22T13:06:00Z">
        <w:r>
          <w:t>, some important question</w:t>
        </w:r>
      </w:ins>
      <w:ins w:id="38" w:author="Bahn, Michael" w:date="2013-10-22T13:26:00Z">
        <w:r w:rsidR="00933EEB">
          <w:t>s</w:t>
        </w:r>
      </w:ins>
      <w:ins w:id="39" w:author="Bahn, Michael" w:date="2013-10-22T13:06:00Z">
        <w:r>
          <w:t xml:space="preserve"> still remain to be explored</w:t>
        </w:r>
      </w:ins>
      <w:ins w:id="40" w:author="Bahn, Michael" w:date="2013-10-22T13:07:00Z">
        <w:r>
          <w:t>:</w:t>
        </w:r>
      </w:ins>
    </w:p>
    <w:p w14:paraId="1A79BAF8" w14:textId="07B5FC65" w:rsidR="00836A2D" w:rsidRDefault="00240164" w:rsidP="00933EEB">
      <w:pPr>
        <w:pStyle w:val="ListParagraph"/>
        <w:numPr>
          <w:ilvl w:val="0"/>
          <w:numId w:val="3"/>
        </w:numPr>
        <w:spacing w:line="480" w:lineRule="auto"/>
        <w:jc w:val="both"/>
        <w:rPr>
          <w:ins w:id="41" w:author="Bahn, Michael" w:date="2013-10-22T13:16:00Z"/>
        </w:rPr>
      </w:pPr>
      <w:proofErr w:type="spellStart"/>
      <w:ins w:id="42" w:author="Bahn, Michael" w:date="2013-10-22T13:07:00Z">
        <w:r>
          <w:t>SRmat</w:t>
        </w:r>
        <w:proofErr w:type="spellEnd"/>
        <w:r>
          <w:t xml:space="preserve"> may vary between seasons due to </w:t>
        </w:r>
      </w:ins>
      <w:ins w:id="43" w:author="Bahn, Michael" w:date="2013-10-22T13:08:00Z">
        <w:r>
          <w:t>ph</w:t>
        </w:r>
      </w:ins>
      <w:ins w:id="44" w:author="Bahn, Michael" w:date="2013-10-22T13:10:00Z">
        <w:r>
          <w:t>e</w:t>
        </w:r>
      </w:ins>
      <w:ins w:id="45" w:author="Bahn, Michael" w:date="2013-10-22T13:08:00Z">
        <w:r>
          <w:t>nological</w:t>
        </w:r>
      </w:ins>
      <w:ins w:id="46" w:author="Bahn, Michael" w:date="2013-10-22T13:07:00Z">
        <w:r>
          <w:t xml:space="preserve"> </w:t>
        </w:r>
      </w:ins>
      <w:ins w:id="47" w:author="Bahn, Michael" w:date="2013-10-22T13:08:00Z">
        <w:r>
          <w:t>effects: SR may be higher in</w:t>
        </w:r>
      </w:ins>
      <w:ins w:id="48" w:author="Bahn, Michael" w:date="2013-10-22T13:09:00Z">
        <w:r>
          <w:t xml:space="preserve"> </w:t>
        </w:r>
      </w:ins>
      <w:ins w:id="49" w:author="Bahn, Michael" w:date="2013-10-22T13:08:00Z">
        <w:r>
          <w:t>springtime, when rhizosphere activity is high</w:t>
        </w:r>
      </w:ins>
      <w:ins w:id="50" w:author="Bahn, Michael" w:date="2013-10-22T13:10:00Z">
        <w:r>
          <w:t xml:space="preserve"> and the autotrophic component of </w:t>
        </w:r>
      </w:ins>
      <w:ins w:id="51" w:author="Bahn, Michael" w:date="2013-10-22T13:30:00Z">
        <w:r w:rsidR="00933EEB">
          <w:t>SR (Ra)</w:t>
        </w:r>
      </w:ins>
      <w:ins w:id="52" w:author="Bahn, Michael" w:date="2013-10-22T13:10:00Z">
        <w:r>
          <w:t xml:space="preserve"> causes higher SR </w:t>
        </w:r>
      </w:ins>
      <w:ins w:id="53" w:author="Bahn, Michael" w:date="2013-10-22T13:11:00Z">
        <w:r>
          <w:t>rates at a given T</w:t>
        </w:r>
      </w:ins>
      <w:ins w:id="54" w:author="Bahn, Michael" w:date="2013-10-22T13:08:00Z">
        <w:r>
          <w:t xml:space="preserve"> </w:t>
        </w:r>
      </w:ins>
      <w:ins w:id="55" w:author="Bahn, Michael" w:date="2013-10-22T13:11:00Z">
        <w:r>
          <w:t>than</w:t>
        </w:r>
      </w:ins>
      <w:ins w:id="56" w:author="Bahn, Michael" w:date="2013-10-22T13:08:00Z">
        <w:r>
          <w:t xml:space="preserve"> in fall (Curiel Yuste et al. 2004; Davidson et al.</w:t>
        </w:r>
      </w:ins>
      <w:ins w:id="57" w:author="Bahn, Michael" w:date="2013-10-22T13:09:00Z">
        <w:r>
          <w:t xml:space="preserve"> </w:t>
        </w:r>
      </w:ins>
      <w:ins w:id="58" w:author="Bahn, Michael" w:date="2013-10-22T13:08:00Z">
        <w:r>
          <w:t xml:space="preserve">2006). </w:t>
        </w:r>
      </w:ins>
      <w:ins w:id="59" w:author="Bahn, Michael" w:date="2013-10-22T13:09:00Z">
        <w:r>
          <w:t xml:space="preserve">This could cause a global bias in that </w:t>
        </w:r>
      </w:ins>
      <w:proofErr w:type="spellStart"/>
      <w:ins w:id="60" w:author="Bahn, Michael" w:date="2013-10-22T13:12:00Z">
        <w:r>
          <w:t>SRannual</w:t>
        </w:r>
        <w:proofErr w:type="spellEnd"/>
        <w:r>
          <w:t xml:space="preserve"> of </w:t>
        </w:r>
      </w:ins>
      <w:ins w:id="61" w:author="Bahn, Michael" w:date="2013-10-22T13:09:00Z">
        <w:r>
          <w:t xml:space="preserve">sites more strongly dominated </w:t>
        </w:r>
      </w:ins>
      <w:ins w:id="62" w:author="Bahn, Michael" w:date="2013-10-22T13:10:00Z">
        <w:r>
          <w:t xml:space="preserve">by Ra </w:t>
        </w:r>
      </w:ins>
      <w:ins w:id="63" w:author="Bahn, Michael" w:date="2013-10-22T13:31:00Z">
        <w:r w:rsidR="00CB1736">
          <w:t xml:space="preserve">(i.e. sites with higher SR, </w:t>
        </w:r>
      </w:ins>
      <w:ins w:id="64" w:author="Bahn, Michael" w:date="2013-10-22T13:33:00Z">
        <w:r w:rsidR="00CB1736">
          <w:t xml:space="preserve">cf. </w:t>
        </w:r>
      </w:ins>
      <w:ins w:id="65" w:author="Bahn, Michael" w:date="2013-10-22T13:31:00Z">
        <w:r w:rsidR="00CB1736">
          <w:t xml:space="preserve">Bond-Lamberty </w:t>
        </w:r>
      </w:ins>
      <w:ins w:id="66" w:author="Bahn, Michael" w:date="2013-10-22T13:33:00Z">
        <w:r w:rsidR="00CB1736">
          <w:t xml:space="preserve">et al. </w:t>
        </w:r>
      </w:ins>
      <w:ins w:id="67" w:author="Bahn, Michael" w:date="2013-10-22T13:31:00Z">
        <w:r w:rsidR="00CB1736">
          <w:t>2004, Subke et al. 2006, Bond-Lamberty</w:t>
        </w:r>
      </w:ins>
      <w:ins w:id="68" w:author="Bahn, Michael" w:date="2013-10-22T13:36:00Z">
        <w:r w:rsidR="00CB1736">
          <w:t xml:space="preserve"> &amp; Thomson</w:t>
        </w:r>
      </w:ins>
      <w:ins w:id="69" w:author="Bahn, Michael" w:date="2013-10-22T13:31:00Z">
        <w:r w:rsidR="00CB1736">
          <w:t xml:space="preserve"> 2010) </w:t>
        </w:r>
      </w:ins>
      <w:ins w:id="70" w:author="Bahn, Michael" w:date="2013-10-22T13:10:00Z">
        <w:r>
          <w:t xml:space="preserve">should </w:t>
        </w:r>
      </w:ins>
      <w:ins w:id="71" w:author="Bahn, Michael" w:date="2013-10-22T13:12:00Z">
        <w:r>
          <w:t xml:space="preserve">be less predictable from </w:t>
        </w:r>
        <w:proofErr w:type="spellStart"/>
        <w:r>
          <w:t>SRmat</w:t>
        </w:r>
        <w:proofErr w:type="spellEnd"/>
        <w:r>
          <w:t xml:space="preserve">, </w:t>
        </w:r>
        <w:proofErr w:type="spellStart"/>
        <w:r>
          <w:t>SRannual</w:t>
        </w:r>
        <w:proofErr w:type="spellEnd"/>
        <w:r>
          <w:t xml:space="preserve"> being overestimated when </w:t>
        </w:r>
        <w:proofErr w:type="spellStart"/>
        <w:r>
          <w:t>SRmat</w:t>
        </w:r>
        <w:proofErr w:type="spellEnd"/>
        <w:r>
          <w:t xml:space="preserve"> </w:t>
        </w:r>
      </w:ins>
      <w:ins w:id="72" w:author="Bahn, Michael" w:date="2013-10-22T13:13:00Z">
        <w:r>
          <w:t xml:space="preserve">is measured during </w:t>
        </w:r>
      </w:ins>
      <w:ins w:id="73" w:author="Bahn, Michael" w:date="2013-10-22T13:12:00Z">
        <w:r>
          <w:t xml:space="preserve">spring and underestimated when it </w:t>
        </w:r>
      </w:ins>
      <w:ins w:id="74" w:author="Bahn, Michael" w:date="2013-10-22T13:13:00Z">
        <w:r>
          <w:t xml:space="preserve">is </w:t>
        </w:r>
      </w:ins>
      <w:ins w:id="75" w:author="Bahn, Michael" w:date="2013-10-22T13:14:00Z">
        <w:r>
          <w:t xml:space="preserve">obtained </w:t>
        </w:r>
      </w:ins>
      <w:ins w:id="76" w:author="Bahn, Michael" w:date="2013-10-22T13:13:00Z">
        <w:r>
          <w:t>during fall.</w:t>
        </w:r>
      </w:ins>
      <w:ins w:id="77" w:author="Bahn, Michael" w:date="2013-10-22T13:14:00Z">
        <w:r w:rsidR="00836A2D">
          <w:t xml:space="preserve"> </w:t>
        </w:r>
      </w:ins>
      <w:ins w:id="78" w:author="Bahn, Michael" w:date="2013-10-22T15:46:00Z">
        <w:r w:rsidR="00844727">
          <w:t>(</w:t>
        </w:r>
        <w:r w:rsidR="00844727" w:rsidRPr="006309EF">
          <w:rPr>
            <w:i/>
          </w:rPr>
          <w:t>Note</w:t>
        </w:r>
      </w:ins>
      <w:ins w:id="79" w:author="Bahn, Michael" w:date="2013-10-22T15:58:00Z">
        <w:r w:rsidR="006309EF">
          <w:rPr>
            <w:i/>
          </w:rPr>
          <w:t>,</w:t>
        </w:r>
      </w:ins>
      <w:ins w:id="80" w:author="Bahn, Michael" w:date="2013-10-22T15:46:00Z">
        <w:r w:rsidR="00844727" w:rsidRPr="006309EF">
          <w:rPr>
            <w:i/>
          </w:rPr>
          <w:t xml:space="preserve"> however, that the non-linearity of the </w:t>
        </w:r>
        <w:proofErr w:type="spellStart"/>
        <w:r w:rsidR="00844727" w:rsidRPr="006309EF">
          <w:rPr>
            <w:i/>
          </w:rPr>
          <w:t>SRmat-SRannual</w:t>
        </w:r>
        <w:proofErr w:type="spellEnd"/>
        <w:r w:rsidR="00844727" w:rsidRPr="006309EF">
          <w:rPr>
            <w:i/>
          </w:rPr>
          <w:t xml:space="preserve"> relationship could partly account for such an effect</w:t>
        </w:r>
      </w:ins>
      <w:ins w:id="81" w:author="Bahn, Michael" w:date="2013-10-22T15:57:00Z">
        <w:r w:rsidR="006309EF">
          <w:rPr>
            <w:i/>
          </w:rPr>
          <w:t>- this could be taken up in the discussion</w:t>
        </w:r>
      </w:ins>
      <w:ins w:id="82" w:author="Bahn, Michael" w:date="2013-10-22T15:46:00Z">
        <w:r w:rsidR="00844727">
          <w:t>).</w:t>
        </w:r>
      </w:ins>
    </w:p>
    <w:p w14:paraId="755C3FB5" w14:textId="0E775D76" w:rsidR="00773DDF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83" w:author="Bahn, Michael" w:date="2013-10-22T13:17:00Z"/>
        </w:rPr>
      </w:pPr>
      <w:ins w:id="84" w:author="Bahn, Michael" w:date="2013-10-22T13:16:00Z">
        <w:r>
          <w:t xml:space="preserve">Seasonally dry ecosystems: how well does </w:t>
        </w:r>
      </w:ins>
      <w:ins w:id="85" w:author="Bahn, Michael" w:date="2013-10-22T15:48:00Z">
        <w:r w:rsidR="00330E56">
          <w:t xml:space="preserve">an </w:t>
        </w:r>
      </w:ins>
      <w:ins w:id="86" w:author="Bahn, Michael" w:date="2013-10-22T13:16:00Z">
        <w:r>
          <w:t>aridity index capture effects</w:t>
        </w:r>
      </w:ins>
      <w:ins w:id="87" w:author="Bahn, Michael" w:date="2013-10-22T15:49:00Z">
        <w:r w:rsidR="00330E56">
          <w:t xml:space="preserve"> across sites</w:t>
        </w:r>
      </w:ins>
      <w:ins w:id="88" w:author="Bahn, Michael" w:date="2013-10-22T13:17:00Z">
        <w:r>
          <w:t>?</w:t>
        </w:r>
      </w:ins>
      <w:ins w:id="89" w:author="Bahn, Michael" w:date="2013-10-22T15:41:00Z">
        <w:r w:rsidR="009D3CC0">
          <w:t xml:space="preserve"> </w:t>
        </w:r>
      </w:ins>
      <w:ins w:id="90" w:author="Bahn, Michael" w:date="2013-10-22T15:58:00Z">
        <w:r w:rsidR="006309EF">
          <w:t>Furthermore, a</w:t>
        </w:r>
      </w:ins>
      <w:ins w:id="91" w:author="Bahn, Michael" w:date="2013-10-22T15:41:00Z">
        <w:r w:rsidR="009D3CC0">
          <w:t xml:space="preserve"> fixed correction factor relating to average site aridity, may fail to account for effects caused by a distinct interannual variation in precipitation / soil moisture.</w:t>
        </w:r>
      </w:ins>
    </w:p>
    <w:p w14:paraId="7CB9CB80" w14:textId="06297F35" w:rsidR="00836A2D" w:rsidRDefault="00836A2D" w:rsidP="009D3CC0">
      <w:pPr>
        <w:pStyle w:val="ListParagraph"/>
        <w:numPr>
          <w:ilvl w:val="0"/>
          <w:numId w:val="3"/>
        </w:numPr>
        <w:spacing w:line="480" w:lineRule="auto"/>
        <w:jc w:val="both"/>
        <w:rPr>
          <w:ins w:id="92" w:author="Bahn, Michael" w:date="2013-10-22T13:17:00Z"/>
        </w:rPr>
      </w:pPr>
      <w:ins w:id="93" w:author="Bahn, Michael" w:date="2013-10-22T13:17:00Z">
        <w:r>
          <w:lastRenderedPageBreak/>
          <w:t>Interannual variability</w:t>
        </w:r>
      </w:ins>
      <w:ins w:id="94" w:author="Bahn, Michael" w:date="2013-10-22T15:42:00Z">
        <w:r w:rsidR="009D3CC0">
          <w:t xml:space="preserve">: to what degree is </w:t>
        </w:r>
      </w:ins>
      <w:ins w:id="95" w:author="Bahn, Michael" w:date="2013-10-22T15:58:00Z">
        <w:r w:rsidR="006309EF">
          <w:t xml:space="preserve">the </w:t>
        </w:r>
      </w:ins>
      <w:ins w:id="96" w:author="Bahn, Michael" w:date="2013-10-22T15:43:00Z">
        <w:r w:rsidR="009D3CC0">
          <w:t xml:space="preserve">cross-site relationship between SRMAT and </w:t>
        </w:r>
        <w:proofErr w:type="spellStart"/>
        <w:r w:rsidR="009D3CC0">
          <w:t>SRannual</w:t>
        </w:r>
        <w:proofErr w:type="spellEnd"/>
        <w:r w:rsidR="009D3CC0">
          <w:t xml:space="preserve"> suited for estimating the interannual variation of </w:t>
        </w:r>
        <w:proofErr w:type="spellStart"/>
        <w:r w:rsidR="009D3CC0">
          <w:t>SRannual</w:t>
        </w:r>
        <w:proofErr w:type="spellEnd"/>
        <w:r w:rsidR="009D3CC0">
          <w:t xml:space="preserve">? </w:t>
        </w:r>
      </w:ins>
    </w:p>
    <w:p w14:paraId="4C646DC6" w14:textId="24EA94AA" w:rsidR="00836A2D" w:rsidRDefault="00836A2D" w:rsidP="00933EEB">
      <w:pPr>
        <w:pStyle w:val="ListParagraph"/>
        <w:numPr>
          <w:ilvl w:val="0"/>
          <w:numId w:val="4"/>
        </w:numPr>
        <w:spacing w:line="480" w:lineRule="auto"/>
        <w:ind w:left="709"/>
        <w:jc w:val="both"/>
        <w:rPr>
          <w:ins w:id="97" w:author="Bahn, Michael" w:date="2013-10-22T12:14:00Z"/>
        </w:rPr>
      </w:pPr>
      <w:ins w:id="98" w:author="Bahn, Michael" w:date="2013-10-22T13:18:00Z">
        <w:r>
          <w:t xml:space="preserve">Here, we use the largest available </w:t>
        </w:r>
      </w:ins>
      <w:ins w:id="99" w:author="Bahn, Michael" w:date="2013-10-22T15:44:00Z">
        <w:r w:rsidR="00844727">
          <w:t xml:space="preserve">global </w:t>
        </w:r>
      </w:ins>
      <w:ins w:id="100" w:author="Bahn, Michael" w:date="2013-10-22T13:18:00Z">
        <w:r>
          <w:t>dataset</w:t>
        </w:r>
      </w:ins>
      <w:ins w:id="101" w:author="Bahn, Michael" w:date="2013-10-22T13:19:00Z">
        <w:r>
          <w:t xml:space="preserve"> (</w:t>
        </w:r>
      </w:ins>
      <w:ins w:id="102" w:author="Bahn, Michael" w:date="2013-10-22T13:20:00Z">
        <w:r>
          <w:t xml:space="preserve">Bond-Lamberty </w:t>
        </w:r>
      </w:ins>
      <w:ins w:id="103" w:author="Bahn, Michael" w:date="2013-10-22T13:37:00Z">
        <w:r w:rsidR="00CB1736">
          <w:t xml:space="preserve">&amp; Thomson </w:t>
        </w:r>
      </w:ins>
      <w:ins w:id="104" w:author="Bahn, Michael" w:date="2013-10-22T13:20:00Z">
        <w:r>
          <w:t>2010; mor</w:t>
        </w:r>
      </w:ins>
      <w:ins w:id="105" w:author="Bahn, Michael" w:date="2013-10-22T13:19:00Z">
        <w:r>
          <w:t xml:space="preserve">e than an order of magnitude larger than the one </w:t>
        </w:r>
      </w:ins>
      <w:ins w:id="106" w:author="Bahn, Michael" w:date="2013-10-22T13:29:00Z">
        <w:r w:rsidR="00933EEB">
          <w:t>used</w:t>
        </w:r>
      </w:ins>
      <w:ins w:id="107" w:author="Bahn, Michael" w:date="2013-10-22T13:38:00Z">
        <w:r w:rsidR="00831A9D">
          <w:t xml:space="preserve"> by Bahn et al. 2010</w:t>
        </w:r>
      </w:ins>
      <w:ins w:id="108" w:author="Bahn, Michael" w:date="2013-10-22T13:19:00Z">
        <w:r>
          <w:t>)</w:t>
        </w:r>
      </w:ins>
      <w:ins w:id="109" w:author="Bahn, Michael" w:date="2013-10-22T13:20:00Z">
        <w:r>
          <w:t xml:space="preserve"> </w:t>
        </w:r>
      </w:ins>
      <w:ins w:id="110" w:author="Bahn, Michael" w:date="2013-10-22T16:00:00Z">
        <w:r w:rsidR="006309EF">
          <w:t xml:space="preserve">1) </w:t>
        </w:r>
      </w:ins>
      <w:ins w:id="111" w:author="Bahn, Michael" w:date="2013-10-22T13:20:00Z">
        <w:r>
          <w:t>to test the general validity</w:t>
        </w:r>
      </w:ins>
      <w:ins w:id="112" w:author="Bahn, Michael" w:date="2013-10-22T13:21:00Z">
        <w:r>
          <w:t xml:space="preserve"> of the relationship suggested by Bahn et al. (2010)</w:t>
        </w:r>
      </w:ins>
      <w:ins w:id="113" w:author="Bahn, Michael" w:date="2013-10-22T13:23:00Z">
        <w:r>
          <w:t xml:space="preserve"> both across sites and, within sites, across years</w:t>
        </w:r>
      </w:ins>
      <w:ins w:id="114" w:author="Bahn, Michael" w:date="2013-10-22T15:44:00Z">
        <w:r w:rsidR="00844727">
          <w:t>;</w:t>
        </w:r>
      </w:ins>
      <w:ins w:id="115" w:author="Bahn, Michael" w:date="2013-10-22T13:22:00Z">
        <w:r>
          <w:t xml:space="preserve"> </w:t>
        </w:r>
      </w:ins>
      <w:ins w:id="116" w:author="Bahn, Michael" w:date="2013-10-22T15:59:00Z">
        <w:r w:rsidR="006309EF">
          <w:t xml:space="preserve">2) to explore how the relationship is affected by aridity, and how such aridity effects can be accounted for; </w:t>
        </w:r>
      </w:ins>
      <w:ins w:id="117" w:author="Bahn, Michael" w:date="2013-10-22T16:00:00Z">
        <w:r w:rsidR="006309EF">
          <w:t>3</w:t>
        </w:r>
      </w:ins>
      <w:ins w:id="118" w:author="Bahn, Michael" w:date="2013-10-22T13:23:00Z">
        <w:r>
          <w:t xml:space="preserve">) </w:t>
        </w:r>
      </w:ins>
      <w:ins w:id="119" w:author="Bahn, Michael" w:date="2013-10-22T15:45:00Z">
        <w:r w:rsidR="00844727">
          <w:t xml:space="preserve">to test </w:t>
        </w:r>
      </w:ins>
      <w:ins w:id="120" w:author="Bahn, Michael" w:date="2013-10-22T13:24:00Z">
        <w:r w:rsidR="00933EEB">
          <w:t>the hypothesis that the relationship predicts Rh</w:t>
        </w:r>
      </w:ins>
      <w:ins w:id="121" w:author="Bahn, Michael" w:date="2013-10-22T13:30:00Z">
        <w:r w:rsidR="00933EEB">
          <w:t>-</w:t>
        </w:r>
      </w:ins>
      <w:ins w:id="122" w:author="Bahn, Michael" w:date="2013-10-22T13:24:00Z">
        <w:r w:rsidR="00933EEB">
          <w:t>dominated sites better than Ra</w:t>
        </w:r>
      </w:ins>
      <w:ins w:id="123" w:author="Bahn, Michael" w:date="2013-10-22T15:45:00Z">
        <w:r w:rsidR="00844727">
          <w:t>-</w:t>
        </w:r>
      </w:ins>
      <w:ins w:id="124" w:author="Bahn, Michael" w:date="2013-10-22T13:24:00Z">
        <w:r w:rsidR="00933EEB">
          <w:t>dominated ones</w:t>
        </w:r>
      </w:ins>
      <w:ins w:id="125" w:author="Bahn, Michael" w:date="2013-10-22T13:25:00Z">
        <w:r w:rsidR="00933EEB">
          <w:t>.</w:t>
        </w:r>
      </w:ins>
    </w:p>
    <w:p w14:paraId="3032A794" w14:textId="77777777" w:rsidR="00AD18E6" w:rsidRDefault="00AD18E6" w:rsidP="001B06BC">
      <w:pPr>
        <w:spacing w:line="480" w:lineRule="auto"/>
        <w:ind w:firstLine="720"/>
        <w:rPr>
          <w:ins w:id="126" w:author="Bahn, Michael" w:date="2013-10-22T12:14:00Z"/>
        </w:rPr>
      </w:pPr>
    </w:p>
    <w:p w14:paraId="4A5BDE88" w14:textId="5D80B68F" w:rsidR="00B96C5A" w:rsidRDefault="00540857" w:rsidP="001B06BC">
      <w:pPr>
        <w:spacing w:line="480" w:lineRule="auto"/>
        <w:ind w:firstLine="720"/>
      </w:pPr>
      <w:r w:rsidRPr="00AD4D3E">
        <w:t>Introduction.</w:t>
      </w:r>
    </w:p>
    <w:p w14:paraId="53286155" w14:textId="411E284C" w:rsidR="007775FD" w:rsidRPr="00AD4D3E" w:rsidRDefault="007775FD" w:rsidP="001B06BC">
      <w:pPr>
        <w:spacing w:line="480" w:lineRule="auto"/>
        <w:ind w:firstLine="720"/>
      </w:pPr>
      <w:r>
        <w:t>“</w:t>
      </w:r>
      <w:r w:rsidRPr="007775FD">
        <w:t>Spatial asse</w:t>
      </w:r>
      <w:r w:rsidR="00D60748">
        <w:t>ssments of to</w:t>
      </w:r>
      <w:r w:rsidRPr="007775FD">
        <w:t>tal annual SR (</w:t>
      </w:r>
      <w:proofErr w:type="spellStart"/>
      <w:r w:rsidRPr="007775FD">
        <w:t>SRannual</w:t>
      </w:r>
      <w:proofErr w:type="spellEnd"/>
      <w:r w:rsidRPr="007775FD">
        <w:t>) are difficult to achieve given a finite availability of resources and the resulting trade-off between the temporal resolution requi</w:t>
      </w:r>
      <w:r w:rsidR="00D60748">
        <w:t>red for obtaining an annual es</w:t>
      </w:r>
      <w:r w:rsidRPr="007775FD">
        <w:t>timate and the spatial coverage required for achievin</w:t>
      </w:r>
      <w:r w:rsidR="00D60748">
        <w:t>g a de</w:t>
      </w:r>
      <w:r w:rsidRPr="007775FD">
        <w:t xml:space="preserve">fensible regional up-scaling (Savage and Davidson, 2003). For this reason it has been attempted to identify proxies for estimating </w:t>
      </w:r>
      <w:proofErr w:type="spellStart"/>
      <w:r w:rsidRPr="007775FD">
        <w:t>SRannual</w:t>
      </w:r>
      <w:proofErr w:type="spellEnd"/>
      <w:r w:rsidRPr="007775FD">
        <w:t>, including monthly air temperature and precipitation (</w:t>
      </w:r>
      <w:proofErr w:type="spellStart"/>
      <w:r w:rsidRPr="007775FD">
        <w:t>Raich</w:t>
      </w:r>
      <w:proofErr w:type="spellEnd"/>
      <w:r w:rsidRPr="007775FD">
        <w:t xml:space="preserve"> and Potter, 1995; </w:t>
      </w:r>
      <w:proofErr w:type="spellStart"/>
      <w:r w:rsidRPr="007775FD">
        <w:t>Raich</w:t>
      </w:r>
      <w:proofErr w:type="spellEnd"/>
      <w:r w:rsidRPr="007775FD">
        <w:t xml:space="preserve"> et al., 2002), lit- </w:t>
      </w:r>
      <w:proofErr w:type="spellStart"/>
      <w:r w:rsidRPr="007775FD">
        <w:t>terfall</w:t>
      </w:r>
      <w:proofErr w:type="spellEnd"/>
      <w:r w:rsidRPr="007775FD">
        <w:t xml:space="preserve"> (Davidson et al., 2002; </w:t>
      </w:r>
      <w:proofErr w:type="spellStart"/>
      <w:r w:rsidRPr="007775FD">
        <w:t>Raich</w:t>
      </w:r>
      <w:proofErr w:type="spellEnd"/>
      <w:r w:rsidRPr="007775FD">
        <w:t xml:space="preserve"> and </w:t>
      </w:r>
      <w:proofErr w:type="spellStart"/>
      <w:r w:rsidRPr="007775FD">
        <w:t>Nadelhoffer</w:t>
      </w:r>
      <w:proofErr w:type="spellEnd"/>
      <w:r w:rsidRPr="007775FD">
        <w:t>, 1989) and productivity indices, such a</w:t>
      </w:r>
      <w:r w:rsidR="00D60748">
        <w:t>s leaf area index or gross pri</w:t>
      </w:r>
      <w:r w:rsidRPr="007775FD">
        <w:t>mary productivity (Bahn et al., 2008; Hibbard et al., 2005; Janssens et al., 2001; Reichstein et al., 2003).</w:t>
      </w:r>
      <w:r>
        <w:t xml:space="preserve">” –Bahn </w:t>
      </w:r>
      <w:proofErr w:type="spellStart"/>
      <w:r>
        <w:t>ms</w:t>
      </w:r>
      <w:proofErr w:type="spellEnd"/>
    </w:p>
    <w:p w14:paraId="71C64BE2" w14:textId="77777777" w:rsidR="00742F6D" w:rsidRDefault="00742F6D" w:rsidP="001B06BC">
      <w:pPr>
        <w:spacing w:line="480" w:lineRule="auto"/>
      </w:pPr>
    </w:p>
    <w:p w14:paraId="3C040704" w14:textId="52F5E98E" w:rsidR="006E3A40" w:rsidRDefault="00947A4A" w:rsidP="006E3A40">
      <w:pPr>
        <w:spacing w:line="480" w:lineRule="auto"/>
      </w:pPr>
      <w:r>
        <w:t>We</w:t>
      </w:r>
      <w:r w:rsidR="00742F6D">
        <w:t xml:space="preserve"> tested this idea by using a much</w:t>
      </w:r>
      <w:r w:rsidR="00BE4131">
        <w:t xml:space="preserve"> (order of magnitude) </w:t>
      </w:r>
      <w:r w:rsidR="00C36DC7">
        <w:t>larger,</w:t>
      </w:r>
      <w:r w:rsidR="00742F6D">
        <w:t xml:space="preserve"> but in some respects less detailed</w:t>
      </w:r>
      <w:r w:rsidR="00C36DC7">
        <w:t>,</w:t>
      </w:r>
      <w:r w:rsidR="00742F6D">
        <w:t xml:space="preserve"> database</w:t>
      </w:r>
      <w:r>
        <w:t xml:space="preserve"> than that used by Bahn et al. {, 2010 #2659}</w:t>
      </w:r>
      <w:r w:rsidR="00742F6D">
        <w:t>.</w:t>
      </w:r>
      <w:r w:rsidR="006E3A40" w:rsidRPr="006E3A40">
        <w:t xml:space="preserve"> </w:t>
      </w:r>
      <w:r w:rsidR="006E3A40">
        <w:t xml:space="preserve">Specifically, we asked </w:t>
      </w:r>
      <w:r w:rsidR="006E3A40">
        <w:lastRenderedPageBreak/>
        <w:t xml:space="preserve">the following questions: how well would the Bahn et al. relationship predict </w:t>
      </w:r>
      <w:proofErr w:type="spellStart"/>
      <w:r w:rsidR="006E3A40">
        <w:t>SRannual</w:t>
      </w:r>
      <w:proofErr w:type="spellEnd"/>
      <w:r w:rsidR="006E3A40">
        <w:t xml:space="preserve"> across a much broader ran</w:t>
      </w:r>
      <w:r w:rsidR="00881BF7">
        <w:t xml:space="preserve">ge of sites? How much error can be expected from such a prediction, and </w:t>
      </w:r>
      <w:r w:rsidR="0039420C">
        <w:t>what factors affect or bias it?</w:t>
      </w:r>
    </w:p>
    <w:p w14:paraId="3C9D0D51" w14:textId="5AAFFB3A" w:rsidR="00742F6D" w:rsidRDefault="00742F6D" w:rsidP="001B06BC">
      <w:pPr>
        <w:spacing w:line="480" w:lineRule="auto"/>
      </w:pPr>
    </w:p>
    <w:p w14:paraId="1360C32B" w14:textId="77777777" w:rsidR="00742F6D" w:rsidRDefault="00742F6D" w:rsidP="001B06BC">
      <w:pPr>
        <w:spacing w:line="480" w:lineRule="auto"/>
      </w:pPr>
    </w:p>
    <w:p w14:paraId="0A7F872C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Methods</w:t>
      </w:r>
    </w:p>
    <w:p w14:paraId="0E4BDA69" w14:textId="2D5D705D" w:rsidR="00664BD1" w:rsidRDefault="00664BD1" w:rsidP="0068637A">
      <w:pPr>
        <w:spacing w:line="480" w:lineRule="auto"/>
        <w:ind w:firstLine="720"/>
      </w:pPr>
      <w:r>
        <w:t xml:space="preserve">Here we follow the notation of Bahn et al., </w:t>
      </w:r>
      <w:r w:rsidR="004B61F6">
        <w:t xml:space="preserve">and </w:t>
      </w:r>
      <w:r>
        <w:t>refer to SR</w:t>
      </w:r>
      <w:r w:rsidR="004B61F6">
        <w:t>,</w:t>
      </w:r>
      <w:r>
        <w:t xml:space="preserve"> the instantaneous soil-to-atmosphere </w:t>
      </w:r>
      <w:r w:rsidRPr="002C6831">
        <w:t>CO</w:t>
      </w:r>
      <w:r w:rsidRPr="00CE522D">
        <w:rPr>
          <w:vertAlign w:val="subscript"/>
        </w:rPr>
        <w:t>2</w:t>
      </w:r>
      <w:r>
        <w:t xml:space="preserve"> flux (µ</w:t>
      </w:r>
      <w:proofErr w:type="spellStart"/>
      <w:r>
        <w:t>mol</w:t>
      </w:r>
      <w:proofErr w:type="spellEnd"/>
      <w:r>
        <w:t xml:space="preserve"> </w:t>
      </w:r>
      <w:r w:rsidRPr="002C6831">
        <w:t>m</w:t>
      </w:r>
      <w:r w:rsidRPr="00CE522D">
        <w:rPr>
          <w:vertAlign w:val="superscript"/>
        </w:rPr>
        <w:t>-2</w:t>
      </w:r>
      <w:r>
        <w:t xml:space="preserve"> s</w:t>
      </w:r>
      <w:r w:rsidRPr="004B61F6">
        <w:rPr>
          <w:vertAlign w:val="superscript"/>
        </w:rPr>
        <w:t>-1</w:t>
      </w:r>
      <w:r>
        <w:t>)</w:t>
      </w:r>
      <w:r w:rsidR="006951B6">
        <w:t>, SR at mean annual soil temperature (SR</w:t>
      </w:r>
      <w:r w:rsidR="006951B6" w:rsidRPr="00F5309E">
        <w:rPr>
          <w:vertAlign w:val="subscript"/>
        </w:rPr>
        <w:t>MAT</w:t>
      </w:r>
      <w:r w:rsidR="006951B6">
        <w:t>)</w:t>
      </w:r>
      <w:r w:rsidR="004B61F6">
        <w:t xml:space="preserve">, </w:t>
      </w:r>
      <w:r w:rsidR="00F5309E">
        <w:t xml:space="preserve">and </w:t>
      </w:r>
      <w:r w:rsidR="004B61F6">
        <w:t xml:space="preserve">the annual flux </w:t>
      </w:r>
      <w:proofErr w:type="spellStart"/>
      <w:r w:rsidR="00F5309E">
        <w:t>SR</w:t>
      </w:r>
      <w:r w:rsidR="00F5309E" w:rsidRPr="00F5309E">
        <w:rPr>
          <w:vertAlign w:val="subscript"/>
        </w:rPr>
        <w:t>annual</w:t>
      </w:r>
      <w:proofErr w:type="spellEnd"/>
      <w:r w:rsidR="00F5309E">
        <w:t xml:space="preserve"> (</w:t>
      </w:r>
      <w:r w:rsidR="00F5309E" w:rsidRPr="002C6831">
        <w:t>g C m</w:t>
      </w:r>
      <w:r w:rsidR="00F5309E" w:rsidRPr="00CE522D">
        <w:rPr>
          <w:vertAlign w:val="superscript"/>
        </w:rPr>
        <w:t>-2</w:t>
      </w:r>
      <w:r w:rsidR="00F5309E" w:rsidRPr="002C6831">
        <w:t xml:space="preserve"> yr</w:t>
      </w:r>
      <w:r w:rsidR="00F5309E" w:rsidRPr="00CE522D">
        <w:rPr>
          <w:vertAlign w:val="superscript"/>
        </w:rPr>
        <w:t>-1</w:t>
      </w:r>
      <w:r w:rsidR="00F5309E">
        <w:t>).</w:t>
      </w:r>
    </w:p>
    <w:p w14:paraId="43686992" w14:textId="77777777" w:rsidR="003C6462" w:rsidRDefault="003C6462" w:rsidP="0068637A">
      <w:pPr>
        <w:spacing w:line="480" w:lineRule="auto"/>
        <w:ind w:firstLine="720"/>
      </w:pPr>
    </w:p>
    <w:p w14:paraId="06B8A6C7" w14:textId="208A14EB" w:rsidR="003C6462" w:rsidRPr="003C6462" w:rsidRDefault="003C6462" w:rsidP="003C6462">
      <w:pPr>
        <w:spacing w:line="480" w:lineRule="auto"/>
        <w:rPr>
          <w:i/>
        </w:rPr>
      </w:pPr>
      <w:r w:rsidRPr="003C6462">
        <w:rPr>
          <w:i/>
        </w:rPr>
        <w:t xml:space="preserve">Primary </w:t>
      </w:r>
      <w:r>
        <w:rPr>
          <w:i/>
        </w:rPr>
        <w:t xml:space="preserve">soil respiration </w:t>
      </w:r>
      <w:r w:rsidRPr="003C6462">
        <w:rPr>
          <w:i/>
        </w:rPr>
        <w:t>data</w:t>
      </w:r>
    </w:p>
    <w:p w14:paraId="2F3F906C" w14:textId="5C28D99E" w:rsidR="008547D7" w:rsidRDefault="00D02A2E" w:rsidP="007649AD">
      <w:pPr>
        <w:spacing w:line="480" w:lineRule="auto"/>
        <w:ind w:firstLine="720"/>
      </w:pPr>
      <w:r>
        <w:t>This study</w:t>
      </w:r>
      <w:r w:rsidR="00F6458F" w:rsidRPr="00F6458F">
        <w:t xml:space="preserve"> used a recent version (</w:t>
      </w:r>
      <w:r w:rsidR="008E50B3">
        <w:t>XXX</w:t>
      </w:r>
      <w:r w:rsidR="00F6458F" w:rsidRPr="00F6458F">
        <w:t xml:space="preserve">, downloaded </w:t>
      </w:r>
      <w:r w:rsidR="008E50B3">
        <w:t>XXX</w:t>
      </w:r>
      <w:r w:rsidR="00F6458F" w:rsidRPr="00F6458F">
        <w:t xml:space="preserve"> from </w:t>
      </w:r>
      <w:hyperlink r:id="rId8" w:history="1">
        <w:r w:rsidR="008E50B3" w:rsidRPr="000842B6">
          <w:rPr>
            <w:rStyle w:val="Hyperlink"/>
          </w:rPr>
          <w:t>http://code.google.com/p/srdb/</w:t>
        </w:r>
      </w:hyperlink>
      <w:r w:rsidR="008E50B3">
        <w:t>; also available at the Oak Ridge National Laboratory DAAC</w:t>
      </w:r>
      <w:r w:rsidR="00F6458F" w:rsidRPr="00F6458F">
        <w:t>) of a globa</w:t>
      </w:r>
      <w:r w:rsidR="008E50B3">
        <w:t>l soil respiration database {Bond-Lamberty, 2010 #2320}</w:t>
      </w:r>
      <w:r w:rsidR="00F6458F" w:rsidRPr="00F6458F">
        <w:t xml:space="preserve">. </w:t>
      </w:r>
      <w:r w:rsidR="008E50B3">
        <w:t>We limited our analysis to</w:t>
      </w:r>
      <w:r w:rsidR="00F6458F" w:rsidRPr="00F6458F">
        <w:t xml:space="preserve"> </w:t>
      </w:r>
      <w:r w:rsidR="00714C55">
        <w:t xml:space="preserve">studies </w:t>
      </w:r>
      <w:r w:rsidR="00B0230C">
        <w:t xml:space="preserve">that </w:t>
      </w:r>
      <w:r w:rsidR="00714C55">
        <w:t>performed in</w:t>
      </w:r>
      <w:r w:rsidR="00F6458F" w:rsidRPr="00F6458F">
        <w:t xml:space="preserve"> non-manipulated ecosystems (no agricultur</w:t>
      </w:r>
      <w:r w:rsidR="00E707F3">
        <w:t>al</w:t>
      </w:r>
      <w:r w:rsidR="00F6458F" w:rsidRPr="00F6458F">
        <w:t xml:space="preserve"> or experimentally manipulated </w:t>
      </w:r>
      <w:r w:rsidR="008E50B3">
        <w:t>sites</w:t>
      </w:r>
      <w:r w:rsidR="00F6458F" w:rsidRPr="00F6458F">
        <w:t xml:space="preserve">); </w:t>
      </w:r>
      <w:r w:rsidR="00D97B3E">
        <w:t>report</w:t>
      </w:r>
      <w:r w:rsidR="00B0230C">
        <w:t>ed</w:t>
      </w:r>
      <w:r w:rsidR="00D97B3E">
        <w:t xml:space="preserve"> </w:t>
      </w:r>
      <w:r w:rsidR="00F6458F" w:rsidRPr="00F6458F">
        <w:t xml:space="preserve">positive </w:t>
      </w:r>
      <w:proofErr w:type="spellStart"/>
      <w:r w:rsidR="004B61F6">
        <w:t>SR</w:t>
      </w:r>
      <w:r w:rsidR="004B61F6" w:rsidRPr="00F5309E">
        <w:rPr>
          <w:vertAlign w:val="subscript"/>
        </w:rPr>
        <w:t>annual</w:t>
      </w:r>
      <w:proofErr w:type="spellEnd"/>
      <w:r w:rsidR="004B61F6">
        <w:t xml:space="preserve"> </w:t>
      </w:r>
      <w:r w:rsidR="008E50B3">
        <w:t>values</w:t>
      </w:r>
      <w:r w:rsidR="00F6458F" w:rsidRPr="00F6458F">
        <w:t xml:space="preserve">; </w:t>
      </w:r>
      <w:r w:rsidR="00D97B3E">
        <w:t>report</w:t>
      </w:r>
      <w:r w:rsidR="00B0230C">
        <w:t>ed</w:t>
      </w:r>
      <w:r w:rsidR="00D97B3E">
        <w:t xml:space="preserve"> </w:t>
      </w:r>
      <w:r w:rsidR="008C329B">
        <w:t>either SR</w:t>
      </w:r>
      <w:r w:rsidR="008C329B" w:rsidRPr="00F5309E">
        <w:rPr>
          <w:vertAlign w:val="subscript"/>
        </w:rPr>
        <w:t>MAT</w:t>
      </w:r>
      <w:r w:rsidR="008C329B">
        <w:t xml:space="preserve"> or </w:t>
      </w:r>
      <w:r w:rsidR="00D97B3E">
        <w:t xml:space="preserve">the relationship between </w:t>
      </w:r>
      <w:r w:rsidR="008C329B">
        <w:t>SR</w:t>
      </w:r>
      <w:r w:rsidR="00D97B3E">
        <w:t xml:space="preserve"> and soil temperature; </w:t>
      </w:r>
      <w:r w:rsidR="00F6458F" w:rsidRPr="00F6458F">
        <w:t>and us</w:t>
      </w:r>
      <w:r w:rsidR="002A31FF">
        <w:t>ed</w:t>
      </w:r>
      <w:r w:rsidR="00F6458F" w:rsidRPr="00F6458F">
        <w:t xml:space="preserve"> </w:t>
      </w:r>
      <w:r w:rsidR="002A15C0">
        <w:t>standard</w:t>
      </w:r>
      <w:r w:rsidR="006A312A">
        <w:t xml:space="preserve"> </w:t>
      </w:r>
      <w:r w:rsidR="00F6458F" w:rsidRPr="00F6458F">
        <w:t xml:space="preserve">infrared gas </w:t>
      </w:r>
      <w:r w:rsidR="006A312A">
        <w:t>analyzers or gas chromatography</w:t>
      </w:r>
      <w:r w:rsidR="002A15C0">
        <w:t xml:space="preserve"> techniques</w:t>
      </w:r>
      <w:r w:rsidR="00F6458F" w:rsidRPr="00F6458F">
        <w:t>.</w:t>
      </w:r>
    </w:p>
    <w:p w14:paraId="5A86BBCB" w14:textId="0D56A91B" w:rsidR="00011584" w:rsidRDefault="0011417C" w:rsidP="001B06BC">
      <w:pPr>
        <w:spacing w:line="480" w:lineRule="auto"/>
      </w:pPr>
      <w:r>
        <w:tab/>
        <w:t xml:space="preserve">Most studies did not report </w:t>
      </w:r>
      <w:r w:rsidR="00E9338D">
        <w:t>SR</w:t>
      </w:r>
      <w:r w:rsidR="00E9338D" w:rsidRPr="00F5309E">
        <w:rPr>
          <w:vertAlign w:val="subscript"/>
        </w:rPr>
        <w:t>MAT</w:t>
      </w:r>
      <w:r w:rsidR="00E9338D">
        <w:t xml:space="preserve"> </w:t>
      </w:r>
      <w:r w:rsidR="009D3FB7">
        <w:t>specifically</w:t>
      </w:r>
      <w:r w:rsidR="00777063">
        <w:t xml:space="preserve">. In these cases, we used the study’s reported </w:t>
      </w:r>
      <w:r>
        <w:t>relationship between soil temperature and SR (</w:t>
      </w:r>
      <w:r w:rsidR="00DB0512">
        <w:t xml:space="preserve">SR~T, </w:t>
      </w:r>
      <w:r w:rsidR="00B33D69">
        <w:t>expressed</w:t>
      </w:r>
      <w:r>
        <w:t xml:space="preserve"> in many </w:t>
      </w:r>
      <w:r w:rsidR="00521CB5">
        <w:t xml:space="preserve">mathematical </w:t>
      </w:r>
      <w:r>
        <w:t xml:space="preserve">forms, but most typically as an exponential relationship </w:t>
      </w:r>
      <w:r w:rsidR="003F29DD">
        <w:t>S</w:t>
      </w:r>
      <w:r w:rsidR="00777063">
        <w:t>R=</w:t>
      </w:r>
      <w:proofErr w:type="spellStart"/>
      <w:r w:rsidR="00777063" w:rsidRPr="008823F6">
        <w:rPr>
          <w:i/>
        </w:rPr>
        <w:t>a</w:t>
      </w:r>
      <w:r w:rsidR="00777063">
        <w:t>e</w:t>
      </w:r>
      <w:r w:rsidR="00777063" w:rsidRPr="008823F6">
        <w:rPr>
          <w:i/>
          <w:vertAlign w:val="superscript"/>
        </w:rPr>
        <w:t>b</w:t>
      </w:r>
      <w:r w:rsidR="00777063" w:rsidRPr="008823F6">
        <w:rPr>
          <w:vertAlign w:val="superscript"/>
        </w:rPr>
        <w:t>T</w:t>
      </w:r>
      <w:proofErr w:type="spellEnd"/>
      <w:r w:rsidR="00777063">
        <w:t>)</w:t>
      </w:r>
      <w:r w:rsidR="008823F6">
        <w:t xml:space="preserve">. </w:t>
      </w:r>
      <w:r w:rsidR="008823F6" w:rsidRPr="00F50849">
        <w:rPr>
          <w:highlight w:val="yellow"/>
          <w:rPrChange w:id="127" w:author="Jian, Jinshi" w:date="2019-02-26T16:16:00Z">
            <w:rPr/>
          </w:rPrChange>
        </w:rPr>
        <w:t>Mean annual air temperature, computed from the climate data (</w:t>
      </w:r>
      <w:r w:rsidR="0049602D" w:rsidRPr="00F50849">
        <w:rPr>
          <w:highlight w:val="yellow"/>
          <w:rPrChange w:id="128" w:author="Jian, Jinshi" w:date="2019-02-26T16:16:00Z">
            <w:rPr/>
          </w:rPrChange>
        </w:rPr>
        <w:t>below</w:t>
      </w:r>
      <w:r w:rsidR="008823F6" w:rsidRPr="00F50849">
        <w:rPr>
          <w:highlight w:val="yellow"/>
          <w:rPrChange w:id="129" w:author="Jian, Jinshi" w:date="2019-02-26T16:16:00Z">
            <w:rPr/>
          </w:rPrChange>
        </w:rPr>
        <w:t>)</w:t>
      </w:r>
      <w:r w:rsidR="00297201" w:rsidRPr="00F50849">
        <w:rPr>
          <w:highlight w:val="yellow"/>
          <w:rPrChange w:id="130" w:author="Jian, Jinshi" w:date="2019-02-26T16:16:00Z">
            <w:rPr/>
          </w:rPrChange>
        </w:rPr>
        <w:t xml:space="preserve"> for the year of the study</w:t>
      </w:r>
      <w:r w:rsidR="008823F6" w:rsidRPr="00F50849">
        <w:rPr>
          <w:highlight w:val="yellow"/>
          <w:rPrChange w:id="131" w:author="Jian, Jinshi" w:date="2019-02-26T16:16:00Z">
            <w:rPr/>
          </w:rPrChange>
        </w:rPr>
        <w:t>, was used as a proxy f</w:t>
      </w:r>
      <w:r w:rsidR="003C1E36" w:rsidRPr="00F50849">
        <w:rPr>
          <w:highlight w:val="yellow"/>
          <w:rPrChange w:id="132" w:author="Jian, Jinshi" w:date="2019-02-26T16:16:00Z">
            <w:rPr/>
          </w:rPrChange>
        </w:rPr>
        <w:t>or mean annual soil temperature,</w:t>
      </w:r>
      <w:r w:rsidR="003C1E36">
        <w:t xml:space="preserve"> and SR</w:t>
      </w:r>
      <w:r w:rsidR="003C1E36" w:rsidRPr="00F5309E">
        <w:rPr>
          <w:vertAlign w:val="subscript"/>
        </w:rPr>
        <w:t>MAT</w:t>
      </w:r>
      <w:r w:rsidR="003C1E36">
        <w:t xml:space="preserve"> then computed from </w:t>
      </w:r>
      <w:r w:rsidR="00DB0512">
        <w:t>the SR~T model</w:t>
      </w:r>
      <w:r w:rsidR="003C1E36">
        <w:t>.</w:t>
      </w:r>
      <w:r w:rsidR="00E51555">
        <w:t xml:space="preserve"> The database includes measured soil temperature ranges associated with </w:t>
      </w:r>
      <w:r w:rsidR="00DB0512">
        <w:lastRenderedPageBreak/>
        <w:t>each study’s results</w:t>
      </w:r>
      <w:r w:rsidR="00E51555">
        <w:t xml:space="preserve">, and in some cases, calculated MAT fell outside this range </w:t>
      </w:r>
      <w:r w:rsidR="00E51555" w:rsidRPr="008547D7">
        <w:t>(e.g., a boreal forest</w:t>
      </w:r>
      <w:r w:rsidR="00AD0B38" w:rsidRPr="00AD0B38">
        <w:t xml:space="preserve"> </w:t>
      </w:r>
      <w:r w:rsidR="00AD0B38">
        <w:t xml:space="preserve">with a </w:t>
      </w:r>
      <w:r w:rsidR="00AD0B38" w:rsidRPr="008547D7">
        <w:t>MAT of -1</w:t>
      </w:r>
      <w:r w:rsidR="00AD0B38">
        <w:t xml:space="preserve"> </w:t>
      </w:r>
      <w:r w:rsidR="00AD0B38" w:rsidRPr="002C6831">
        <w:sym w:font="Symbol" w:char="F0B0"/>
      </w:r>
      <w:r w:rsidR="00AD0B38" w:rsidRPr="002C6831">
        <w:t>C</w:t>
      </w:r>
      <w:r w:rsidR="00E51555" w:rsidRPr="008547D7">
        <w:t xml:space="preserve">, but </w:t>
      </w:r>
      <w:r w:rsidR="00E51555">
        <w:t xml:space="preserve">the study reports </w:t>
      </w:r>
      <w:r w:rsidR="00E51555" w:rsidRPr="008547D7">
        <w:t xml:space="preserve">a </w:t>
      </w:r>
      <w:r w:rsidR="00DB0512">
        <w:t>SR</w:t>
      </w:r>
      <w:r w:rsidR="00D91561">
        <w:t>~</w:t>
      </w:r>
      <w:r w:rsidR="00DB0512">
        <w:t>T</w:t>
      </w:r>
      <w:r w:rsidR="00E51555" w:rsidRPr="008547D7">
        <w:t xml:space="preserve"> model </w:t>
      </w:r>
      <w:r w:rsidR="00E51555">
        <w:t xml:space="preserve">measured </w:t>
      </w:r>
      <w:r w:rsidR="006E4CC1">
        <w:t>across</w:t>
      </w:r>
      <w:r w:rsidR="000A7B73">
        <w:t xml:space="preserve"> a soil temperature range of </w:t>
      </w:r>
      <w:r w:rsidR="00E51555" w:rsidRPr="008547D7">
        <w:t>2</w:t>
      </w:r>
      <w:r w:rsidR="000A7B73">
        <w:t>-</w:t>
      </w:r>
      <w:r w:rsidR="00E51555" w:rsidRPr="008547D7">
        <w:t xml:space="preserve">20 </w:t>
      </w:r>
      <w:r w:rsidR="00E51555" w:rsidRPr="002C6831">
        <w:sym w:font="Symbol" w:char="F0B0"/>
      </w:r>
      <w:r w:rsidR="00E51555" w:rsidRPr="002C6831">
        <w:t>C</w:t>
      </w:r>
      <w:r w:rsidR="00E51555" w:rsidRPr="008547D7">
        <w:t>).</w:t>
      </w:r>
      <w:r w:rsidR="00687049">
        <w:t xml:space="preserve"> </w:t>
      </w:r>
      <w:r w:rsidR="00687049" w:rsidRPr="008547D7">
        <w:t>There are obvious risks in extrapolating any statistical model o</w:t>
      </w:r>
      <w:r w:rsidR="00687049">
        <w:t>utside of its fitted range, so we</w:t>
      </w:r>
      <w:r w:rsidR="00687049" w:rsidRPr="008547D7">
        <w:t xml:space="preserve"> broke these cases out separately.</w:t>
      </w:r>
    </w:p>
    <w:p w14:paraId="2435587A" w14:textId="1CCBE4FD" w:rsidR="00922AF2" w:rsidRDefault="006C5C10" w:rsidP="00291746">
      <w:pPr>
        <w:spacing w:line="480" w:lineRule="auto"/>
        <w:ind w:firstLine="720"/>
      </w:pPr>
      <w:r>
        <w:t xml:space="preserve">In general, studies estimate </w:t>
      </w:r>
      <w:proofErr w:type="spellStart"/>
      <w:r>
        <w:t>SR</w:t>
      </w:r>
      <w:r w:rsidRPr="00F5309E">
        <w:rPr>
          <w:vertAlign w:val="subscript"/>
        </w:rPr>
        <w:t>annual</w:t>
      </w:r>
      <w:proofErr w:type="spellEnd"/>
      <w:r>
        <w:t xml:space="preserve"> in one of two ways: by integrating year-round measurements of SR, </w:t>
      </w:r>
      <w:r w:rsidR="00FF3D38">
        <w:t>or</w:t>
      </w:r>
      <w:r>
        <w:t xml:space="preserve"> by extrapolation from measurements performed in a limited time period (typically the growing season). </w:t>
      </w:r>
      <w:r w:rsidR="00AA4D68">
        <w:t>I</w:t>
      </w:r>
      <w:r>
        <w:t xml:space="preserve">n </w:t>
      </w:r>
      <w:r w:rsidR="00AA4D68">
        <w:t>the former</w:t>
      </w:r>
      <w:r>
        <w:t xml:space="preserve"> case</w:t>
      </w:r>
      <w:r w:rsidR="00AA4D68">
        <w:t>,</w:t>
      </w:r>
      <w:r>
        <w:t xml:space="preserve"> the annual flux is largely independent of </w:t>
      </w:r>
      <w:r w:rsidR="00AA4D68">
        <w:t xml:space="preserve">the T~SR model, but in the latter, there is some degree of dependence, potentially compromising the comparison between </w:t>
      </w:r>
      <w:proofErr w:type="spellStart"/>
      <w:r w:rsidR="00AA4D68">
        <w:t>SR</w:t>
      </w:r>
      <w:r w:rsidR="00AA4D68" w:rsidRPr="00F5309E">
        <w:rPr>
          <w:vertAlign w:val="subscript"/>
        </w:rPr>
        <w:t>annual</w:t>
      </w:r>
      <w:proofErr w:type="spellEnd"/>
      <w:r w:rsidR="00AA4D68">
        <w:t xml:space="preserve"> and SR</w:t>
      </w:r>
      <w:r w:rsidR="00AA4D68" w:rsidRPr="00F5309E">
        <w:rPr>
          <w:vertAlign w:val="subscript"/>
        </w:rPr>
        <w:t>MAT</w:t>
      </w:r>
      <w:r w:rsidR="00AA4D68">
        <w:t xml:space="preserve">. To address this, we separately </w:t>
      </w:r>
      <w:r w:rsidR="00B85C82">
        <w:t xml:space="preserve">examined </w:t>
      </w:r>
      <w:r w:rsidR="00AA4D68">
        <w:t>studies with year-round measurements</w:t>
      </w:r>
      <w:r w:rsidR="00FA5F99">
        <w:t xml:space="preserve"> (and thus </w:t>
      </w:r>
      <w:proofErr w:type="spellStart"/>
      <w:r w:rsidR="00FA5F99">
        <w:t>SR</w:t>
      </w:r>
      <w:r w:rsidR="00FA5F99" w:rsidRPr="00F5309E">
        <w:rPr>
          <w:vertAlign w:val="subscript"/>
        </w:rPr>
        <w:t>annual</w:t>
      </w:r>
      <w:proofErr w:type="spellEnd"/>
      <w:r w:rsidR="00FA5F99">
        <w:t xml:space="preserve"> values relatively independent of model-derived SR</w:t>
      </w:r>
      <w:r w:rsidR="00FA5F99" w:rsidRPr="00F5309E">
        <w:rPr>
          <w:vertAlign w:val="subscript"/>
        </w:rPr>
        <w:t>MAT</w:t>
      </w:r>
      <w:r w:rsidR="00FA5F99">
        <w:t xml:space="preserve"> values)</w:t>
      </w:r>
      <w:r w:rsidR="002E452A">
        <w:t>, which should provide the most rigorous test</w:t>
      </w:r>
      <w:r w:rsidR="00C137FE">
        <w:t xml:space="preserve"> of </w:t>
      </w:r>
      <w:proofErr w:type="spellStart"/>
      <w:r w:rsidR="00C137FE">
        <w:t>SR</w:t>
      </w:r>
      <w:r w:rsidR="00C137FE" w:rsidRPr="00F5309E">
        <w:rPr>
          <w:vertAlign w:val="subscript"/>
        </w:rPr>
        <w:t>annual</w:t>
      </w:r>
      <w:proofErr w:type="spellEnd"/>
      <w:r w:rsidR="00C137FE">
        <w:t xml:space="preserve"> prediction</w:t>
      </w:r>
      <w:r w:rsidR="00AA4D68">
        <w:t>.</w:t>
      </w:r>
    </w:p>
    <w:p w14:paraId="50EDF864" w14:textId="77777777" w:rsidR="00D443E7" w:rsidRDefault="00D443E7" w:rsidP="00D443E7">
      <w:pPr>
        <w:spacing w:line="480" w:lineRule="auto"/>
      </w:pPr>
    </w:p>
    <w:p w14:paraId="253615B2" w14:textId="563AB31E" w:rsidR="00D443E7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C</w:t>
      </w:r>
      <w:r w:rsidR="00D443E7" w:rsidRPr="0024659E">
        <w:rPr>
          <w:i/>
        </w:rPr>
        <w:t xml:space="preserve">limate and </w:t>
      </w:r>
      <w:r w:rsidRPr="0024659E">
        <w:rPr>
          <w:i/>
        </w:rPr>
        <w:t>other ancillary data</w:t>
      </w:r>
    </w:p>
    <w:p w14:paraId="77C5BE8F" w14:textId="77777777" w:rsidR="00430F63" w:rsidRDefault="00430F63" w:rsidP="00430F63">
      <w:pPr>
        <w:spacing w:line="480" w:lineRule="auto"/>
        <w:ind w:firstLine="720"/>
      </w:pPr>
      <w:r w:rsidRPr="00430F63">
        <w:t>Global climate data (“Monthly Mean Air Temperature (Global 1900-2008)” and “Monthly Total Precipitation (Global 1900-2008)”) sets were downloaded from http://climate.geog.udel.edu/~climate/; these data were used because of their high spatial resolution and currency (through 2008). These data were matched using a nearest-</w:t>
      </w:r>
      <w:proofErr w:type="spellStart"/>
      <w:r w:rsidRPr="00430F63">
        <w:t>neighbour</w:t>
      </w:r>
      <w:proofErr w:type="spellEnd"/>
      <w:r w:rsidRPr="00430F63">
        <w:t xml:space="preserve"> algorithm to the geographic coordinates of the collected </w:t>
      </w:r>
      <w:r>
        <w:t>database</w:t>
      </w:r>
      <w:r w:rsidRPr="00430F63">
        <w:t xml:space="preserve"> studies</w:t>
      </w:r>
      <w:r>
        <w:t>, and MAT computed for the 1961-1990 period</w:t>
      </w:r>
      <w:r w:rsidRPr="00430F63">
        <w:t xml:space="preserve">. </w:t>
      </w:r>
      <w:r>
        <w:t>OR YEAR-SPECIFIC?!?</w:t>
      </w:r>
    </w:p>
    <w:p w14:paraId="2F272DF6" w14:textId="739A6B91" w:rsidR="00430F63" w:rsidRDefault="00DB0512" w:rsidP="00DB0512">
      <w:pPr>
        <w:spacing w:line="480" w:lineRule="auto"/>
        <w:ind w:firstLine="720"/>
      </w:pPr>
      <w:r w:rsidRPr="00DB0512">
        <w:t>We used NCEP/NCAR reanalysis climate data {</w:t>
      </w:r>
      <w:proofErr w:type="spellStart"/>
      <w:r w:rsidRPr="00DB0512">
        <w:t>Kalnay</w:t>
      </w:r>
      <w:proofErr w:type="spellEnd"/>
      <w:r w:rsidRPr="00DB0512">
        <w:t>, 1996 #848}{</w:t>
      </w:r>
      <w:proofErr w:type="spellStart"/>
      <w:r w:rsidRPr="00DB0512">
        <w:t>Kanamitsu</w:t>
      </w:r>
      <w:proofErr w:type="spellEnd"/>
      <w:r w:rsidRPr="00DB0512">
        <w:t xml:space="preserve">, 2002 #3422}, accessed and aggregated using the RNCEP package {Kemp, 2011 #3072} in R, to examine the influence of local climate on stand dynamics. These data included 2 </w:t>
      </w:r>
      <w:r w:rsidRPr="00DB0512">
        <w:lastRenderedPageBreak/>
        <w:t>m air temperature (monthly mean, minimum, maximum), precipitation (P), and relative humidity</w:t>
      </w:r>
      <w:r>
        <w:t>.</w:t>
      </w:r>
    </w:p>
    <w:p w14:paraId="75C72319" w14:textId="77777777" w:rsidR="00DB0512" w:rsidRDefault="00DB0512" w:rsidP="00DB0512">
      <w:pPr>
        <w:spacing w:line="480" w:lineRule="auto"/>
        <w:ind w:firstLine="720"/>
      </w:pPr>
    </w:p>
    <w:p w14:paraId="24F65DCB" w14:textId="2E275463" w:rsidR="00297201" w:rsidRPr="0024659E" w:rsidRDefault="00297201" w:rsidP="00D443E7">
      <w:pPr>
        <w:spacing w:line="480" w:lineRule="auto"/>
        <w:rPr>
          <w:i/>
        </w:rPr>
      </w:pPr>
      <w:r w:rsidRPr="0024659E">
        <w:rPr>
          <w:i/>
        </w:rPr>
        <w:t>Statistical analysis</w:t>
      </w:r>
    </w:p>
    <w:p w14:paraId="256F505A" w14:textId="0456DA9C" w:rsidR="00CE068B" w:rsidRDefault="00CE068B" w:rsidP="00CE068B">
      <w:pPr>
        <w:spacing w:line="480" w:lineRule="auto"/>
        <w:ind w:firstLine="720"/>
      </w:pPr>
      <w:r w:rsidRPr="00CE068B">
        <w:t xml:space="preserve">Observations were weighted by the years of </w:t>
      </w:r>
      <w:r w:rsidR="002F5888" w:rsidRPr="00CE068B">
        <w:t xml:space="preserve">reported </w:t>
      </w:r>
      <w:r w:rsidRPr="00CE068B">
        <w:t xml:space="preserve">data, to account for studies that reported multi-year </w:t>
      </w:r>
      <w:proofErr w:type="spellStart"/>
      <w:r w:rsidR="004C58F2">
        <w:t>SR</w:t>
      </w:r>
      <w:r w:rsidR="004C58F2" w:rsidRPr="00F5309E">
        <w:rPr>
          <w:vertAlign w:val="subscript"/>
        </w:rPr>
        <w:t>annual</w:t>
      </w:r>
      <w:proofErr w:type="spellEnd"/>
      <w:r w:rsidR="004C58F2">
        <w:t xml:space="preserve"> </w:t>
      </w:r>
      <w:r w:rsidRPr="00CE068B">
        <w:t xml:space="preserve">means. Models were checked for influential outliers using a Cook’s distance threshold of 0.5 and re-fit, if necessary, after outlier removal. </w:t>
      </w:r>
    </w:p>
    <w:p w14:paraId="00316131" w14:textId="17E4F75E" w:rsidR="00CE068B" w:rsidRDefault="00CE068B" w:rsidP="00CE068B">
      <w:pPr>
        <w:spacing w:line="480" w:lineRule="auto"/>
        <w:ind w:firstLine="720"/>
      </w:pPr>
      <w:r>
        <w:t>Transformation? Check residuals</w:t>
      </w:r>
    </w:p>
    <w:p w14:paraId="5E2AB874" w14:textId="6A30593B" w:rsidR="00ED434B" w:rsidRPr="00AD4D3E" w:rsidRDefault="00ED434B" w:rsidP="00A13443">
      <w:pPr>
        <w:spacing w:line="480" w:lineRule="auto"/>
        <w:ind w:firstLine="720"/>
      </w:pPr>
      <w:r>
        <w:t>We report prediction error using two methods. One is by simply reporting residual standard error (RSE</w:t>
      </w:r>
      <w:r w:rsidR="008D7984">
        <w:t>) associated with each fitted model. We also use k-fold validation…</w:t>
      </w:r>
    </w:p>
    <w:p w14:paraId="2E6FECDA" w14:textId="3C11C91F" w:rsidR="00E23990" w:rsidRDefault="00641CB0" w:rsidP="001F6A25">
      <w:pPr>
        <w:spacing w:line="480" w:lineRule="auto"/>
        <w:ind w:firstLine="720"/>
      </w:pPr>
      <w:r>
        <w:t>A</w:t>
      </w:r>
      <w:r w:rsidR="005C7210">
        <w:t>nalys</w:t>
      </w:r>
      <w:r>
        <w:t>e</w:t>
      </w:r>
      <w:r w:rsidR="005C7210">
        <w:t>s was</w:t>
      </w:r>
      <w:r w:rsidR="00EC275B" w:rsidRPr="00EC275B">
        <w:t xml:space="preserve"> performed using the R statistical computing package</w:t>
      </w:r>
      <w:r w:rsidR="00EC275B">
        <w:t xml:space="preserve"> {R Development Core Team, 2013 #3489}, version 3.0.1</w:t>
      </w:r>
      <w:r w:rsidR="004F6741">
        <w:t xml:space="preserve">; all </w:t>
      </w:r>
      <w:r w:rsidR="005A0D29">
        <w:t>code and data are included in the Supplementary Information.</w:t>
      </w:r>
      <w:bookmarkStart w:id="133" w:name="_GoBack"/>
      <w:bookmarkEnd w:id="133"/>
    </w:p>
    <w:p w14:paraId="1CC4B579" w14:textId="77777777" w:rsidR="00EC275B" w:rsidRPr="00AD4D3E" w:rsidRDefault="00EC275B" w:rsidP="001B06BC">
      <w:pPr>
        <w:spacing w:line="480" w:lineRule="auto"/>
      </w:pPr>
    </w:p>
    <w:p w14:paraId="6EC09F80" w14:textId="7F15232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Results</w:t>
      </w:r>
    </w:p>
    <w:p w14:paraId="43253091" w14:textId="77777777" w:rsidR="00603A8C" w:rsidRDefault="00603A8C" w:rsidP="001B06BC">
      <w:pPr>
        <w:spacing w:line="480" w:lineRule="auto"/>
      </w:pPr>
    </w:p>
    <w:p w14:paraId="49C6EA75" w14:textId="1461074D" w:rsidR="00FC0931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 xml:space="preserve">1. </w:t>
      </w:r>
      <w:r w:rsidR="00FC0931" w:rsidRPr="003B480F">
        <w:rPr>
          <w:b/>
        </w:rPr>
        <w:t>How well did Bahn et al. equation predict annual soil respiration?</w:t>
      </w:r>
    </w:p>
    <w:p w14:paraId="6183DBC8" w14:textId="2EE0BDFF" w:rsidR="00540857" w:rsidRDefault="00FC0931" w:rsidP="001B06BC">
      <w:pPr>
        <w:spacing w:line="480" w:lineRule="auto"/>
      </w:pPr>
      <w:r>
        <w:t>-- was there an e</w:t>
      </w:r>
      <w:r w:rsidR="00676B18">
        <w:t>ffect</w:t>
      </w:r>
      <w:r w:rsidR="0021249A">
        <w:t>/bias</w:t>
      </w:r>
      <w:r w:rsidR="00676B18">
        <w:t xml:space="preserve"> of extrapolating </w:t>
      </w:r>
      <w:r w:rsidR="0021249A">
        <w:t xml:space="preserve">models </w:t>
      </w:r>
      <w:r w:rsidR="00676B18">
        <w:t xml:space="preserve">outside of </w:t>
      </w:r>
      <w:r w:rsidR="0021249A">
        <w:t xml:space="preserve">measured </w:t>
      </w:r>
      <w:r w:rsidR="00676B18">
        <w:t>range?</w:t>
      </w:r>
    </w:p>
    <w:p w14:paraId="58F19F7D" w14:textId="47A08AD3" w:rsidR="00FC0931" w:rsidRDefault="00FC0931" w:rsidP="001B06BC">
      <w:pPr>
        <w:spacing w:line="480" w:lineRule="auto"/>
      </w:pPr>
      <w:r>
        <w:t xml:space="preserve">-- effect of </w:t>
      </w:r>
      <w:proofErr w:type="spellStart"/>
      <w:r>
        <w:t>WC_effect</w:t>
      </w:r>
      <w:proofErr w:type="spellEnd"/>
      <w:r>
        <w:t>?</w:t>
      </w:r>
      <w:r w:rsidR="007218B5">
        <w:t xml:space="preserve"> I.e., studies in which authors report significant water content effects on SR</w:t>
      </w:r>
      <w:r w:rsidR="005F4F70">
        <w:t xml:space="preserve"> might/should exhibit bias</w:t>
      </w:r>
    </w:p>
    <w:p w14:paraId="2ADFF52E" w14:textId="51AA6B5A" w:rsidR="00FC0931" w:rsidRDefault="00FC0931" w:rsidP="001B06BC">
      <w:pPr>
        <w:spacing w:line="480" w:lineRule="auto"/>
      </w:pPr>
      <w:r>
        <w:t>-- effect of PDI or something like it?</w:t>
      </w:r>
    </w:p>
    <w:p w14:paraId="18D22A38" w14:textId="59E7BA90" w:rsidR="00FC0931" w:rsidRDefault="00FC0931" w:rsidP="001B06BC">
      <w:pPr>
        <w:spacing w:line="480" w:lineRule="auto"/>
      </w:pPr>
      <w:r>
        <w:t>-- effect of year-round measuring?</w:t>
      </w:r>
      <w:r w:rsidR="006F1626">
        <w:t xml:space="preserve"> (need to go back and do this in database)</w:t>
      </w:r>
    </w:p>
    <w:p w14:paraId="23E00083" w14:textId="71FBB852" w:rsidR="00F505AB" w:rsidRDefault="00F505AB" w:rsidP="001B06BC">
      <w:pPr>
        <w:spacing w:line="480" w:lineRule="auto"/>
      </w:pPr>
      <w:r>
        <w:t>-- effect of Ra or Rh dominant?</w:t>
      </w:r>
    </w:p>
    <w:p w14:paraId="24A56A6D" w14:textId="77777777" w:rsidR="000128B1" w:rsidRDefault="000128B1" w:rsidP="001B06BC">
      <w:pPr>
        <w:spacing w:line="480" w:lineRule="auto"/>
      </w:pPr>
    </w:p>
    <w:p w14:paraId="2A59D4AF" w14:textId="5F0A644A" w:rsidR="00676B18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lastRenderedPageBreak/>
        <w:t xml:space="preserve">2. </w:t>
      </w:r>
      <w:r w:rsidR="000128B1" w:rsidRPr="003B480F">
        <w:rPr>
          <w:b/>
        </w:rPr>
        <w:t>Equation based on these data</w:t>
      </w:r>
      <w:r w:rsidRPr="003B480F">
        <w:rPr>
          <w:b/>
        </w:rPr>
        <w:t>, with prediction errors</w:t>
      </w:r>
    </w:p>
    <w:p w14:paraId="7EE09BC9" w14:textId="77777777" w:rsidR="00615771" w:rsidRDefault="00615771" w:rsidP="001B06BC">
      <w:pPr>
        <w:spacing w:line="480" w:lineRule="auto"/>
      </w:pPr>
    </w:p>
    <w:p w14:paraId="69F680B5" w14:textId="7C8C1B31" w:rsidR="003B480F" w:rsidRPr="003B480F" w:rsidRDefault="003B480F" w:rsidP="001B06BC">
      <w:pPr>
        <w:spacing w:line="480" w:lineRule="auto"/>
        <w:rPr>
          <w:b/>
        </w:rPr>
      </w:pPr>
      <w:r w:rsidRPr="003B480F">
        <w:rPr>
          <w:b/>
        </w:rPr>
        <w:t>3. What about predicting RH?</w:t>
      </w:r>
    </w:p>
    <w:p w14:paraId="0C025D82" w14:textId="51596631" w:rsidR="00D74FC3" w:rsidRPr="00AD4D3E" w:rsidRDefault="003B480F" w:rsidP="001B06BC">
      <w:pPr>
        <w:spacing w:line="480" w:lineRule="auto"/>
      </w:pPr>
      <w:r>
        <w:t xml:space="preserve">-- </w:t>
      </w:r>
      <w:r w:rsidR="003F7926">
        <w:t>the toughest flux</w:t>
      </w:r>
      <w:r w:rsidR="00B82006">
        <w:t xml:space="preserve"> and in some ways most important</w:t>
      </w:r>
      <w:r>
        <w:t>…c</w:t>
      </w:r>
      <w:r w:rsidR="00AC5243">
        <w:t>ould</w:t>
      </w:r>
      <w:r w:rsidR="003F7926">
        <w:t xml:space="preserve"> predict it and compare to (</w:t>
      </w:r>
      <w:proofErr w:type="spellStart"/>
      <w:r w:rsidR="003F7926">
        <w:t>i</w:t>
      </w:r>
      <w:proofErr w:type="spellEnd"/>
      <w:r w:rsidR="003F7926">
        <w:t>) measurements and (ii) CMIP5 outputs.</w:t>
      </w:r>
    </w:p>
    <w:p w14:paraId="2D14B277" w14:textId="77777777" w:rsidR="002D0E54" w:rsidRPr="00AD4D3E" w:rsidRDefault="002D0E54" w:rsidP="001B06BC">
      <w:pPr>
        <w:spacing w:line="480" w:lineRule="auto"/>
      </w:pPr>
    </w:p>
    <w:p w14:paraId="1032278B" w14:textId="4C043BBB" w:rsidR="00580207" w:rsidRPr="00AD4D3E" w:rsidRDefault="004E3F98" w:rsidP="001B06BC">
      <w:pPr>
        <w:spacing w:line="480" w:lineRule="auto"/>
        <w:rPr>
          <w:b/>
        </w:rPr>
      </w:pPr>
      <w:r w:rsidRPr="00AD4D3E">
        <w:rPr>
          <w:b/>
        </w:rPr>
        <w:t>Discussion</w:t>
      </w:r>
    </w:p>
    <w:p w14:paraId="2D4B2882" w14:textId="431EA20C" w:rsidR="003778C0" w:rsidRDefault="00540857" w:rsidP="001B06BC">
      <w:pPr>
        <w:spacing w:line="480" w:lineRule="auto"/>
      </w:pPr>
      <w:r w:rsidRPr="00AD4D3E">
        <w:t>Discussion.</w:t>
      </w:r>
    </w:p>
    <w:p w14:paraId="7B63DD0D" w14:textId="77777777" w:rsidR="00610D2F" w:rsidRDefault="00610D2F" w:rsidP="001B06BC">
      <w:pPr>
        <w:spacing w:line="480" w:lineRule="auto"/>
      </w:pPr>
    </w:p>
    <w:p w14:paraId="68F34775" w14:textId="53556E01" w:rsidR="00610D2F" w:rsidRDefault="00610D2F" w:rsidP="001B06BC">
      <w:pPr>
        <w:spacing w:line="480" w:lineRule="auto"/>
      </w:pPr>
      <w:r>
        <w:t>We expected, a priori, biases at sites with (</w:t>
      </w:r>
      <w:proofErr w:type="spellStart"/>
      <w:r>
        <w:t>i</w:t>
      </w:r>
      <w:proofErr w:type="spellEnd"/>
      <w:r>
        <w:t xml:space="preserve">) seasonally dry conditions that restrict RS and/or (ii) strong phenological effects on </w:t>
      </w:r>
      <w:r w:rsidRPr="00A011D1">
        <w:rPr>
          <w:i/>
        </w:rPr>
        <w:t>R</w:t>
      </w:r>
      <w:r w:rsidRPr="00A011D1">
        <w:rPr>
          <w:vertAlign w:val="subscript"/>
        </w:rPr>
        <w:t>S</w:t>
      </w:r>
      <w:r>
        <w:t>. Do we see any such influences?</w:t>
      </w:r>
    </w:p>
    <w:p w14:paraId="72FD48BE" w14:textId="77777777" w:rsidR="001B06BC" w:rsidRPr="001B06BC" w:rsidRDefault="001B06BC" w:rsidP="001B06BC">
      <w:pPr>
        <w:spacing w:line="480" w:lineRule="auto"/>
      </w:pPr>
      <w:r w:rsidRPr="001B06BC">
        <w:t xml:space="preserve">-- residual as indication of how much Ra influenced by phenology/contributes to </w:t>
      </w:r>
      <w:proofErr w:type="spellStart"/>
      <w:r w:rsidRPr="001B06BC">
        <w:t>Rs</w:t>
      </w:r>
      <w:proofErr w:type="spellEnd"/>
      <w:r w:rsidRPr="001B06BC">
        <w:t>?</w:t>
      </w:r>
    </w:p>
    <w:p w14:paraId="1F187EA6" w14:textId="77777777" w:rsidR="008A3DBE" w:rsidRPr="00AD4D3E" w:rsidRDefault="008A3DBE" w:rsidP="001B06BC">
      <w:pPr>
        <w:spacing w:line="480" w:lineRule="auto"/>
      </w:pPr>
    </w:p>
    <w:p w14:paraId="24D76F33" w14:textId="0CDFE33B" w:rsidR="00FE4B1B" w:rsidRDefault="00FE4B1B" w:rsidP="001B06BC">
      <w:pPr>
        <w:spacing w:line="480" w:lineRule="auto"/>
      </w:pPr>
      <w:r w:rsidRPr="00AD4D3E">
        <w:t xml:space="preserve">Mean annual *air* temperature is more useful? </w:t>
      </w:r>
      <w:proofErr w:type="gramStart"/>
      <w:r w:rsidR="00610D2F">
        <w:t>Certainly</w:t>
      </w:r>
      <w:proofErr w:type="gramEnd"/>
      <w:r w:rsidR="00610D2F">
        <w:t xml:space="preserve"> easier to acquire</w:t>
      </w:r>
      <w:r w:rsidRPr="00AD4D3E">
        <w:t>.</w:t>
      </w:r>
    </w:p>
    <w:p w14:paraId="670191BF" w14:textId="77777777" w:rsidR="00AA08F7" w:rsidRPr="00AD4D3E" w:rsidRDefault="00AA08F7" w:rsidP="001B06BC">
      <w:pPr>
        <w:spacing w:line="480" w:lineRule="auto"/>
      </w:pPr>
    </w:p>
    <w:p w14:paraId="278FBB85" w14:textId="123B5D63" w:rsidR="00231CEC" w:rsidRDefault="008A3DBE" w:rsidP="001B06BC">
      <w:pPr>
        <w:spacing w:line="480" w:lineRule="auto"/>
      </w:pPr>
      <w:r w:rsidRPr="00AD4D3E">
        <w:t>Raises the possibility of greatly improving our understanding of spatial variability</w:t>
      </w:r>
      <w:r w:rsidR="00AA08F7">
        <w:t>!</w:t>
      </w:r>
    </w:p>
    <w:p w14:paraId="34F7671C" w14:textId="77777777" w:rsidR="00AA08F7" w:rsidRPr="00AD4D3E" w:rsidRDefault="00AA08F7" w:rsidP="001B06BC">
      <w:pPr>
        <w:spacing w:line="480" w:lineRule="auto"/>
      </w:pPr>
    </w:p>
    <w:p w14:paraId="64842F76" w14:textId="424ABA44" w:rsidR="008A3DBE" w:rsidRPr="00AD4D3E" w:rsidRDefault="001B56DE" w:rsidP="001B06BC">
      <w:pPr>
        <w:spacing w:line="480" w:lineRule="auto"/>
      </w:pPr>
      <w:r>
        <w:t>Interannual variability and multi-year lags (B-L 2012)</w:t>
      </w:r>
      <w:r w:rsidR="00E1056B">
        <w:t>: prediction should be only for that year presumably…</w:t>
      </w:r>
    </w:p>
    <w:p w14:paraId="0C71F4C6" w14:textId="77777777" w:rsidR="003778C0" w:rsidRPr="00AD4D3E" w:rsidRDefault="003778C0" w:rsidP="001B06BC">
      <w:pPr>
        <w:spacing w:line="480" w:lineRule="auto"/>
      </w:pPr>
    </w:p>
    <w:p w14:paraId="6F23AB8D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Conclusions</w:t>
      </w:r>
    </w:p>
    <w:p w14:paraId="467938EF" w14:textId="144D77CC" w:rsidR="00580207" w:rsidRPr="00AD4D3E" w:rsidRDefault="00FF49F1" w:rsidP="001B06BC">
      <w:pPr>
        <w:spacing w:line="480" w:lineRule="auto"/>
      </w:pPr>
      <w:r w:rsidRPr="00AD4D3E">
        <w:t>Conclusions.</w:t>
      </w:r>
    </w:p>
    <w:p w14:paraId="689E19B7" w14:textId="77777777" w:rsidR="00FF49F1" w:rsidRPr="00AD4D3E" w:rsidRDefault="00FF49F1" w:rsidP="001B06BC">
      <w:pPr>
        <w:spacing w:line="480" w:lineRule="auto"/>
      </w:pPr>
    </w:p>
    <w:p w14:paraId="3389F447" w14:textId="77777777" w:rsidR="00580207" w:rsidRPr="00AD4D3E" w:rsidRDefault="00580207" w:rsidP="001B06BC">
      <w:pPr>
        <w:spacing w:line="480" w:lineRule="auto"/>
        <w:rPr>
          <w:b/>
        </w:rPr>
      </w:pPr>
      <w:r w:rsidRPr="00AD4D3E">
        <w:rPr>
          <w:b/>
        </w:rPr>
        <w:t>References</w:t>
      </w:r>
    </w:p>
    <w:p w14:paraId="4E6D1E42" w14:textId="77777777" w:rsidR="00580207" w:rsidRPr="00AD4D3E" w:rsidRDefault="00580207" w:rsidP="001B06BC">
      <w:pPr>
        <w:spacing w:line="480" w:lineRule="auto"/>
      </w:pPr>
    </w:p>
    <w:p w14:paraId="01471E3B" w14:textId="77777777" w:rsidR="00FF49F1" w:rsidRPr="00AD4D3E" w:rsidRDefault="00FF49F1" w:rsidP="001B06BC">
      <w:pPr>
        <w:spacing w:line="480" w:lineRule="auto"/>
      </w:pPr>
      <w:r w:rsidRPr="00AD4D3E">
        <w:br w:type="page"/>
      </w:r>
    </w:p>
    <w:p w14:paraId="702E0B94" w14:textId="40A15294" w:rsidR="00313293" w:rsidRPr="00AD4D3E" w:rsidRDefault="00580207" w:rsidP="001B06BC">
      <w:pPr>
        <w:spacing w:line="480" w:lineRule="auto"/>
      </w:pPr>
      <w:r w:rsidRPr="00AD4D3E">
        <w:rPr>
          <w:b/>
        </w:rPr>
        <w:lastRenderedPageBreak/>
        <w:t>Table</w:t>
      </w:r>
      <w:r w:rsidR="00FF49F1" w:rsidRPr="00AD4D3E">
        <w:rPr>
          <w:b/>
        </w:rPr>
        <w:t xml:space="preserve"> </w:t>
      </w:r>
      <w:r w:rsidR="009345F3" w:rsidRPr="00AD4D3E">
        <w:rPr>
          <w:b/>
        </w:rPr>
        <w:t>1</w:t>
      </w:r>
      <w:r w:rsidR="00FF49F1" w:rsidRPr="00AD4D3E">
        <w:rPr>
          <w:b/>
        </w:rPr>
        <w:t>.</w:t>
      </w:r>
      <w:r w:rsidR="002C3A66" w:rsidRPr="00AD4D3E">
        <w:rPr>
          <w:b/>
        </w:rPr>
        <w:t xml:space="preserve"> </w:t>
      </w:r>
      <w:r w:rsidR="002619CF">
        <w:t>Summary of data analyzed.</w:t>
      </w:r>
      <w:r w:rsidR="002C3A66" w:rsidRPr="00AD4D3E">
        <w:t xml:space="preserve"> </w:t>
      </w:r>
    </w:p>
    <w:p w14:paraId="0F10ACF3" w14:textId="77777777" w:rsidR="00FE083B" w:rsidRPr="00AD4D3E" w:rsidRDefault="00FE083B" w:rsidP="001B06BC">
      <w:pPr>
        <w:spacing w:line="480" w:lineRule="auto"/>
      </w:pPr>
    </w:p>
    <w:p w14:paraId="4BBBD059" w14:textId="77777777" w:rsidR="002965C3" w:rsidRDefault="002965C3">
      <w:pPr>
        <w:rPr>
          <w:b/>
        </w:rPr>
      </w:pPr>
      <w:r>
        <w:rPr>
          <w:b/>
        </w:rPr>
        <w:br w:type="page"/>
      </w:r>
    </w:p>
    <w:p w14:paraId="749BDCED" w14:textId="1AB9248C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 xml:space="preserve">Table 2. </w:t>
      </w:r>
    </w:p>
    <w:p w14:paraId="32E152E2" w14:textId="1A7759AD" w:rsidR="00F53E2E" w:rsidRPr="00AD4D3E" w:rsidRDefault="00F53E2E" w:rsidP="001B06BC">
      <w:pPr>
        <w:spacing w:line="480" w:lineRule="auto"/>
        <w:rPr>
          <w:b/>
        </w:rPr>
      </w:pPr>
      <w:r w:rsidRPr="00AD4D3E">
        <w:rPr>
          <w:b/>
        </w:rPr>
        <w:br w:type="page"/>
      </w:r>
    </w:p>
    <w:p w14:paraId="54196AE7" w14:textId="658058DE" w:rsidR="00FE083B" w:rsidRPr="00AD4D3E" w:rsidRDefault="00F53E2E" w:rsidP="001B06BC">
      <w:pPr>
        <w:spacing w:line="480" w:lineRule="auto"/>
      </w:pPr>
      <w:r w:rsidRPr="00AD4D3E">
        <w:rPr>
          <w:b/>
        </w:rPr>
        <w:lastRenderedPageBreak/>
        <w:t>Figure 1</w:t>
      </w:r>
      <w:r w:rsidR="00313293" w:rsidRPr="00AD4D3E">
        <w:rPr>
          <w:b/>
        </w:rPr>
        <w:t>.</w:t>
      </w:r>
      <w:r w:rsidRPr="00AD4D3E">
        <w:rPr>
          <w:b/>
        </w:rPr>
        <w:t xml:space="preserve"> </w:t>
      </w:r>
      <w:r w:rsidR="00FE083B" w:rsidRPr="00AD4D3E">
        <w:t>Figure 1.</w:t>
      </w:r>
    </w:p>
    <w:p w14:paraId="3DDB7DDA" w14:textId="77777777" w:rsidR="006D0A85" w:rsidRPr="00AD4D3E" w:rsidRDefault="006D0A85" w:rsidP="001B06BC">
      <w:pPr>
        <w:spacing w:line="480" w:lineRule="auto"/>
      </w:pPr>
    </w:p>
    <w:sectPr w:rsidR="006D0A85" w:rsidRPr="00AD4D3E" w:rsidSect="00FF49F1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lnNumType w:countBy="1" w:restart="continuous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BF3B1A" w14:textId="77777777" w:rsidR="00FA5B13" w:rsidRDefault="00FA5B13" w:rsidP="00580207">
      <w:r>
        <w:separator/>
      </w:r>
    </w:p>
  </w:endnote>
  <w:endnote w:type="continuationSeparator" w:id="0">
    <w:p w14:paraId="1F6F8CE3" w14:textId="77777777" w:rsidR="00FA5B13" w:rsidRDefault="00FA5B13" w:rsidP="005802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49C5A" w14:textId="77777777" w:rsidR="00ED434B" w:rsidRPr="00580207" w:rsidRDefault="00ED434B" w:rsidP="00580207">
    <w:pPr>
      <w:pStyle w:val="Footer"/>
      <w:jc w:val="right"/>
      <w:rPr>
        <w:sz w:val="20"/>
        <w:szCs w:val="20"/>
      </w:rPr>
    </w:pPr>
    <w:r w:rsidRPr="00580207">
      <w:rPr>
        <w:rStyle w:val="PageNumber"/>
        <w:sz w:val="20"/>
        <w:szCs w:val="20"/>
      </w:rPr>
      <w:fldChar w:fldCharType="begin"/>
    </w:r>
    <w:r w:rsidRPr="00580207">
      <w:rPr>
        <w:rStyle w:val="PageNumber"/>
        <w:sz w:val="20"/>
        <w:szCs w:val="20"/>
      </w:rPr>
      <w:instrText xml:space="preserve"> PAGE </w:instrText>
    </w:r>
    <w:r w:rsidRPr="00580207">
      <w:rPr>
        <w:rStyle w:val="PageNumber"/>
        <w:sz w:val="20"/>
        <w:szCs w:val="20"/>
      </w:rPr>
      <w:fldChar w:fldCharType="separate"/>
    </w:r>
    <w:r w:rsidR="006309EF">
      <w:rPr>
        <w:rStyle w:val="PageNumber"/>
        <w:noProof/>
        <w:sz w:val="20"/>
        <w:szCs w:val="20"/>
      </w:rPr>
      <w:t>2</w:t>
    </w:r>
    <w:r w:rsidRPr="00580207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3D61F0" w14:textId="77777777" w:rsidR="00FA5B13" w:rsidRDefault="00FA5B13" w:rsidP="00580207">
      <w:r>
        <w:separator/>
      </w:r>
    </w:p>
  </w:footnote>
  <w:footnote w:type="continuationSeparator" w:id="0">
    <w:p w14:paraId="39B4F32E" w14:textId="77777777" w:rsidR="00FA5B13" w:rsidRDefault="00FA5B13" w:rsidP="005802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E3D14D" w14:textId="2BF94FE2" w:rsidR="00ED434B" w:rsidRPr="00580207" w:rsidRDefault="00ED434B">
    <w:pPr>
      <w:pStyle w:val="Header"/>
      <w:rPr>
        <w:sz w:val="20"/>
        <w:szCs w:val="20"/>
      </w:rPr>
    </w:pPr>
    <w:r>
      <w:rPr>
        <w:sz w:val="20"/>
        <w:szCs w:val="20"/>
      </w:rPr>
      <w:t>Modeling subtle disturbances in aging forests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55F5"/>
    <w:multiLevelType w:val="hybridMultilevel"/>
    <w:tmpl w:val="DD7C8818"/>
    <w:lvl w:ilvl="0" w:tplc="0C07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CEB0D0D"/>
    <w:multiLevelType w:val="hybridMultilevel"/>
    <w:tmpl w:val="9BFE03D2"/>
    <w:lvl w:ilvl="0" w:tplc="22EC41EE">
      <w:start w:val="1"/>
      <w:numFmt w:val="decimal"/>
      <w:lvlText w:val="%1)"/>
      <w:lvlJc w:val="left"/>
      <w:pPr>
        <w:ind w:left="779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99" w:hanging="360"/>
      </w:pPr>
    </w:lvl>
    <w:lvl w:ilvl="2" w:tplc="0C07001B" w:tentative="1">
      <w:start w:val="1"/>
      <w:numFmt w:val="lowerRoman"/>
      <w:lvlText w:val="%3."/>
      <w:lvlJc w:val="right"/>
      <w:pPr>
        <w:ind w:left="2219" w:hanging="180"/>
      </w:pPr>
    </w:lvl>
    <w:lvl w:ilvl="3" w:tplc="0C07000F" w:tentative="1">
      <w:start w:val="1"/>
      <w:numFmt w:val="decimal"/>
      <w:lvlText w:val="%4."/>
      <w:lvlJc w:val="left"/>
      <w:pPr>
        <w:ind w:left="2939" w:hanging="360"/>
      </w:pPr>
    </w:lvl>
    <w:lvl w:ilvl="4" w:tplc="0C070019" w:tentative="1">
      <w:start w:val="1"/>
      <w:numFmt w:val="lowerLetter"/>
      <w:lvlText w:val="%5."/>
      <w:lvlJc w:val="left"/>
      <w:pPr>
        <w:ind w:left="3659" w:hanging="360"/>
      </w:pPr>
    </w:lvl>
    <w:lvl w:ilvl="5" w:tplc="0C07001B" w:tentative="1">
      <w:start w:val="1"/>
      <w:numFmt w:val="lowerRoman"/>
      <w:lvlText w:val="%6."/>
      <w:lvlJc w:val="right"/>
      <w:pPr>
        <w:ind w:left="4379" w:hanging="180"/>
      </w:pPr>
    </w:lvl>
    <w:lvl w:ilvl="6" w:tplc="0C07000F" w:tentative="1">
      <w:start w:val="1"/>
      <w:numFmt w:val="decimal"/>
      <w:lvlText w:val="%7."/>
      <w:lvlJc w:val="left"/>
      <w:pPr>
        <w:ind w:left="5099" w:hanging="360"/>
      </w:pPr>
    </w:lvl>
    <w:lvl w:ilvl="7" w:tplc="0C070019" w:tentative="1">
      <w:start w:val="1"/>
      <w:numFmt w:val="lowerLetter"/>
      <w:lvlText w:val="%8."/>
      <w:lvlJc w:val="left"/>
      <w:pPr>
        <w:ind w:left="5819" w:hanging="360"/>
      </w:pPr>
    </w:lvl>
    <w:lvl w:ilvl="8" w:tplc="0C07001B" w:tentative="1">
      <w:start w:val="1"/>
      <w:numFmt w:val="lowerRoman"/>
      <w:lvlText w:val="%9."/>
      <w:lvlJc w:val="right"/>
      <w:pPr>
        <w:ind w:left="6539" w:hanging="180"/>
      </w:pPr>
    </w:lvl>
  </w:abstractNum>
  <w:abstractNum w:abstractNumId="2" w15:restartNumberingAfterBreak="0">
    <w:nsid w:val="5BD308F2"/>
    <w:multiLevelType w:val="hybridMultilevel"/>
    <w:tmpl w:val="1D4404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607E94"/>
    <w:multiLevelType w:val="hybridMultilevel"/>
    <w:tmpl w:val="A45255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an, Jinshi">
    <w15:presenceInfo w15:providerId="AD" w15:userId="S::jinshi.jian@pnnl.gov::e82676ff-9327-4102-ba36-cc8a92785db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0207"/>
    <w:rsid w:val="00002763"/>
    <w:rsid w:val="00004B61"/>
    <w:rsid w:val="00005F32"/>
    <w:rsid w:val="00007BFB"/>
    <w:rsid w:val="00011584"/>
    <w:rsid w:val="000128B1"/>
    <w:rsid w:val="00017E18"/>
    <w:rsid w:val="0002001C"/>
    <w:rsid w:val="00021DA9"/>
    <w:rsid w:val="000313D3"/>
    <w:rsid w:val="00032996"/>
    <w:rsid w:val="000329F5"/>
    <w:rsid w:val="00036593"/>
    <w:rsid w:val="00050868"/>
    <w:rsid w:val="000527D8"/>
    <w:rsid w:val="000622D4"/>
    <w:rsid w:val="00072435"/>
    <w:rsid w:val="000751C3"/>
    <w:rsid w:val="0008051A"/>
    <w:rsid w:val="00082CDC"/>
    <w:rsid w:val="00085769"/>
    <w:rsid w:val="00085AA2"/>
    <w:rsid w:val="00092A42"/>
    <w:rsid w:val="000959DE"/>
    <w:rsid w:val="00096EDD"/>
    <w:rsid w:val="000A02EA"/>
    <w:rsid w:val="000A2E7A"/>
    <w:rsid w:val="000A7AD9"/>
    <w:rsid w:val="000A7B73"/>
    <w:rsid w:val="000B0964"/>
    <w:rsid w:val="000B1F68"/>
    <w:rsid w:val="000B6ACE"/>
    <w:rsid w:val="000C00CA"/>
    <w:rsid w:val="000C2642"/>
    <w:rsid w:val="000C42CA"/>
    <w:rsid w:val="000C5F13"/>
    <w:rsid w:val="000D2F42"/>
    <w:rsid w:val="000D4194"/>
    <w:rsid w:val="000E00B5"/>
    <w:rsid w:val="000E31A9"/>
    <w:rsid w:val="000F7C5D"/>
    <w:rsid w:val="0011007A"/>
    <w:rsid w:val="0011417C"/>
    <w:rsid w:val="001169FB"/>
    <w:rsid w:val="00121180"/>
    <w:rsid w:val="00123B00"/>
    <w:rsid w:val="00126383"/>
    <w:rsid w:val="00127C82"/>
    <w:rsid w:val="0013352A"/>
    <w:rsid w:val="00136371"/>
    <w:rsid w:val="001404C1"/>
    <w:rsid w:val="0014242C"/>
    <w:rsid w:val="00144642"/>
    <w:rsid w:val="0014519C"/>
    <w:rsid w:val="00146124"/>
    <w:rsid w:val="001478CD"/>
    <w:rsid w:val="00154142"/>
    <w:rsid w:val="00154247"/>
    <w:rsid w:val="00165B6C"/>
    <w:rsid w:val="00172899"/>
    <w:rsid w:val="00177FD0"/>
    <w:rsid w:val="001904BD"/>
    <w:rsid w:val="001943E1"/>
    <w:rsid w:val="00195D2B"/>
    <w:rsid w:val="001A3839"/>
    <w:rsid w:val="001A62DE"/>
    <w:rsid w:val="001B06BC"/>
    <w:rsid w:val="001B56DE"/>
    <w:rsid w:val="001B640E"/>
    <w:rsid w:val="001C055C"/>
    <w:rsid w:val="001D271C"/>
    <w:rsid w:val="001E415C"/>
    <w:rsid w:val="001E5302"/>
    <w:rsid w:val="001F0CED"/>
    <w:rsid w:val="001F3281"/>
    <w:rsid w:val="001F3836"/>
    <w:rsid w:val="001F4024"/>
    <w:rsid w:val="001F6A25"/>
    <w:rsid w:val="00201D9E"/>
    <w:rsid w:val="00202675"/>
    <w:rsid w:val="00205A17"/>
    <w:rsid w:val="00206269"/>
    <w:rsid w:val="0021249A"/>
    <w:rsid w:val="002208EA"/>
    <w:rsid w:val="00226C07"/>
    <w:rsid w:val="002316C4"/>
    <w:rsid w:val="00231CEC"/>
    <w:rsid w:val="00234D66"/>
    <w:rsid w:val="00240164"/>
    <w:rsid w:val="00242E8E"/>
    <w:rsid w:val="0024659E"/>
    <w:rsid w:val="002513FC"/>
    <w:rsid w:val="002612AC"/>
    <w:rsid w:val="002619CF"/>
    <w:rsid w:val="00270F2F"/>
    <w:rsid w:val="00291746"/>
    <w:rsid w:val="00293FCC"/>
    <w:rsid w:val="0029404A"/>
    <w:rsid w:val="002965C3"/>
    <w:rsid w:val="00297201"/>
    <w:rsid w:val="002A15C0"/>
    <w:rsid w:val="002A31FF"/>
    <w:rsid w:val="002A3434"/>
    <w:rsid w:val="002A3AFB"/>
    <w:rsid w:val="002B1B15"/>
    <w:rsid w:val="002B3A4C"/>
    <w:rsid w:val="002B59A5"/>
    <w:rsid w:val="002B7816"/>
    <w:rsid w:val="002B7A55"/>
    <w:rsid w:val="002C0A15"/>
    <w:rsid w:val="002C3A66"/>
    <w:rsid w:val="002C3BE5"/>
    <w:rsid w:val="002C4F15"/>
    <w:rsid w:val="002D0E54"/>
    <w:rsid w:val="002E452A"/>
    <w:rsid w:val="002F086E"/>
    <w:rsid w:val="002F1C19"/>
    <w:rsid w:val="002F1DDA"/>
    <w:rsid w:val="002F40FA"/>
    <w:rsid w:val="002F5888"/>
    <w:rsid w:val="002F5E3F"/>
    <w:rsid w:val="00300457"/>
    <w:rsid w:val="003042E4"/>
    <w:rsid w:val="00307D5C"/>
    <w:rsid w:val="00311BBC"/>
    <w:rsid w:val="00312E94"/>
    <w:rsid w:val="00313293"/>
    <w:rsid w:val="003152D5"/>
    <w:rsid w:val="0032327C"/>
    <w:rsid w:val="00323FCA"/>
    <w:rsid w:val="00330E56"/>
    <w:rsid w:val="00333315"/>
    <w:rsid w:val="00357AEE"/>
    <w:rsid w:val="00362A72"/>
    <w:rsid w:val="0036644D"/>
    <w:rsid w:val="00374257"/>
    <w:rsid w:val="003778C0"/>
    <w:rsid w:val="00383D21"/>
    <w:rsid w:val="003854DA"/>
    <w:rsid w:val="003866F6"/>
    <w:rsid w:val="00393C8C"/>
    <w:rsid w:val="0039420C"/>
    <w:rsid w:val="003A77A8"/>
    <w:rsid w:val="003A7F82"/>
    <w:rsid w:val="003B0A4B"/>
    <w:rsid w:val="003B480F"/>
    <w:rsid w:val="003B6A8D"/>
    <w:rsid w:val="003C1E36"/>
    <w:rsid w:val="003C3A65"/>
    <w:rsid w:val="003C4BB0"/>
    <w:rsid w:val="003C6462"/>
    <w:rsid w:val="003C6DD5"/>
    <w:rsid w:val="003D4F97"/>
    <w:rsid w:val="003E075D"/>
    <w:rsid w:val="003E5D3A"/>
    <w:rsid w:val="003F05A2"/>
    <w:rsid w:val="003F205D"/>
    <w:rsid w:val="003F29DD"/>
    <w:rsid w:val="003F4571"/>
    <w:rsid w:val="003F74FF"/>
    <w:rsid w:val="003F7926"/>
    <w:rsid w:val="0040062E"/>
    <w:rsid w:val="00400C2E"/>
    <w:rsid w:val="00413F50"/>
    <w:rsid w:val="004206B6"/>
    <w:rsid w:val="00430F63"/>
    <w:rsid w:val="00436B4D"/>
    <w:rsid w:val="00440A1E"/>
    <w:rsid w:val="00443F66"/>
    <w:rsid w:val="00445255"/>
    <w:rsid w:val="004470A8"/>
    <w:rsid w:val="0046028C"/>
    <w:rsid w:val="004664FA"/>
    <w:rsid w:val="004677BD"/>
    <w:rsid w:val="00480D3B"/>
    <w:rsid w:val="0048160B"/>
    <w:rsid w:val="00485430"/>
    <w:rsid w:val="00494A06"/>
    <w:rsid w:val="0049602D"/>
    <w:rsid w:val="004976F7"/>
    <w:rsid w:val="004A21C6"/>
    <w:rsid w:val="004B5FE4"/>
    <w:rsid w:val="004B61F6"/>
    <w:rsid w:val="004C02E7"/>
    <w:rsid w:val="004C1EDF"/>
    <w:rsid w:val="004C240B"/>
    <w:rsid w:val="004C5418"/>
    <w:rsid w:val="004C58F2"/>
    <w:rsid w:val="004C668A"/>
    <w:rsid w:val="004C679B"/>
    <w:rsid w:val="004D4569"/>
    <w:rsid w:val="004D50F6"/>
    <w:rsid w:val="004D74FD"/>
    <w:rsid w:val="004E3F98"/>
    <w:rsid w:val="004F671D"/>
    <w:rsid w:val="004F6741"/>
    <w:rsid w:val="005061D5"/>
    <w:rsid w:val="00510035"/>
    <w:rsid w:val="00521CB5"/>
    <w:rsid w:val="005223C3"/>
    <w:rsid w:val="0052762B"/>
    <w:rsid w:val="005302B0"/>
    <w:rsid w:val="00531BE1"/>
    <w:rsid w:val="0054048F"/>
    <w:rsid w:val="00540857"/>
    <w:rsid w:val="00542022"/>
    <w:rsid w:val="00545D84"/>
    <w:rsid w:val="00553DCE"/>
    <w:rsid w:val="00556B8F"/>
    <w:rsid w:val="00561B13"/>
    <w:rsid w:val="00562FD7"/>
    <w:rsid w:val="00563184"/>
    <w:rsid w:val="005657B2"/>
    <w:rsid w:val="005763FD"/>
    <w:rsid w:val="00576A89"/>
    <w:rsid w:val="00580207"/>
    <w:rsid w:val="00580592"/>
    <w:rsid w:val="00587807"/>
    <w:rsid w:val="005A0D29"/>
    <w:rsid w:val="005A24A6"/>
    <w:rsid w:val="005A4552"/>
    <w:rsid w:val="005B18CE"/>
    <w:rsid w:val="005B1BC7"/>
    <w:rsid w:val="005B3983"/>
    <w:rsid w:val="005C32AF"/>
    <w:rsid w:val="005C37B3"/>
    <w:rsid w:val="005C6288"/>
    <w:rsid w:val="005C6619"/>
    <w:rsid w:val="005C6A94"/>
    <w:rsid w:val="005C7210"/>
    <w:rsid w:val="005D49DE"/>
    <w:rsid w:val="005E2CD3"/>
    <w:rsid w:val="005E7C18"/>
    <w:rsid w:val="005F13A6"/>
    <w:rsid w:val="005F4F70"/>
    <w:rsid w:val="005F5E62"/>
    <w:rsid w:val="005F6060"/>
    <w:rsid w:val="00603A8C"/>
    <w:rsid w:val="0060518F"/>
    <w:rsid w:val="0060697D"/>
    <w:rsid w:val="00607BA0"/>
    <w:rsid w:val="00610D2F"/>
    <w:rsid w:val="00615178"/>
    <w:rsid w:val="00615771"/>
    <w:rsid w:val="00617EBD"/>
    <w:rsid w:val="00621AFA"/>
    <w:rsid w:val="006230F8"/>
    <w:rsid w:val="006309EF"/>
    <w:rsid w:val="006342A6"/>
    <w:rsid w:val="00637739"/>
    <w:rsid w:val="00641CB0"/>
    <w:rsid w:val="00643C4E"/>
    <w:rsid w:val="00646D6E"/>
    <w:rsid w:val="0065153B"/>
    <w:rsid w:val="00654F90"/>
    <w:rsid w:val="00661A8E"/>
    <w:rsid w:val="0066244E"/>
    <w:rsid w:val="00664906"/>
    <w:rsid w:val="00664BD1"/>
    <w:rsid w:val="00670A6B"/>
    <w:rsid w:val="00674DD5"/>
    <w:rsid w:val="00674F91"/>
    <w:rsid w:val="006757BA"/>
    <w:rsid w:val="00676B18"/>
    <w:rsid w:val="00683240"/>
    <w:rsid w:val="00685786"/>
    <w:rsid w:val="0068637A"/>
    <w:rsid w:val="00686A95"/>
    <w:rsid w:val="00687049"/>
    <w:rsid w:val="006951B6"/>
    <w:rsid w:val="006970A6"/>
    <w:rsid w:val="006A0EB3"/>
    <w:rsid w:val="006A1ACE"/>
    <w:rsid w:val="006A312A"/>
    <w:rsid w:val="006A6EB9"/>
    <w:rsid w:val="006A78C6"/>
    <w:rsid w:val="006B623D"/>
    <w:rsid w:val="006C1CAD"/>
    <w:rsid w:val="006C2AB3"/>
    <w:rsid w:val="006C2DE8"/>
    <w:rsid w:val="006C59EA"/>
    <w:rsid w:val="006C5C10"/>
    <w:rsid w:val="006D0A85"/>
    <w:rsid w:val="006D0DD0"/>
    <w:rsid w:val="006D0DDF"/>
    <w:rsid w:val="006D308B"/>
    <w:rsid w:val="006E26CE"/>
    <w:rsid w:val="006E362B"/>
    <w:rsid w:val="006E3A40"/>
    <w:rsid w:val="006E4CC1"/>
    <w:rsid w:val="006F1626"/>
    <w:rsid w:val="006F35C1"/>
    <w:rsid w:val="00700FD0"/>
    <w:rsid w:val="00701B68"/>
    <w:rsid w:val="00705EDE"/>
    <w:rsid w:val="007065B1"/>
    <w:rsid w:val="00714381"/>
    <w:rsid w:val="00714C55"/>
    <w:rsid w:val="007151EA"/>
    <w:rsid w:val="0071573C"/>
    <w:rsid w:val="007218B5"/>
    <w:rsid w:val="00721C25"/>
    <w:rsid w:val="00721E20"/>
    <w:rsid w:val="007229EE"/>
    <w:rsid w:val="00723D78"/>
    <w:rsid w:val="0072639B"/>
    <w:rsid w:val="0073134C"/>
    <w:rsid w:val="00733DB8"/>
    <w:rsid w:val="00742F6D"/>
    <w:rsid w:val="00747F20"/>
    <w:rsid w:val="00753B36"/>
    <w:rsid w:val="00762201"/>
    <w:rsid w:val="007645AE"/>
    <w:rsid w:val="007649AD"/>
    <w:rsid w:val="00765A85"/>
    <w:rsid w:val="00766CFD"/>
    <w:rsid w:val="0077086C"/>
    <w:rsid w:val="00773894"/>
    <w:rsid w:val="00773DDF"/>
    <w:rsid w:val="00777063"/>
    <w:rsid w:val="007775FD"/>
    <w:rsid w:val="007819A4"/>
    <w:rsid w:val="007967C3"/>
    <w:rsid w:val="007B2282"/>
    <w:rsid w:val="007B3628"/>
    <w:rsid w:val="007B5F0A"/>
    <w:rsid w:val="007C053B"/>
    <w:rsid w:val="007C2359"/>
    <w:rsid w:val="007D1E2E"/>
    <w:rsid w:val="007D69EB"/>
    <w:rsid w:val="007E1460"/>
    <w:rsid w:val="007F6F63"/>
    <w:rsid w:val="007F76F5"/>
    <w:rsid w:val="008059FD"/>
    <w:rsid w:val="008173D1"/>
    <w:rsid w:val="00831A9D"/>
    <w:rsid w:val="0083279D"/>
    <w:rsid w:val="00836331"/>
    <w:rsid w:val="00836A2D"/>
    <w:rsid w:val="008420BC"/>
    <w:rsid w:val="00844727"/>
    <w:rsid w:val="008455D5"/>
    <w:rsid w:val="00850C61"/>
    <w:rsid w:val="008547D7"/>
    <w:rsid w:val="00855F50"/>
    <w:rsid w:val="0085726F"/>
    <w:rsid w:val="0086020C"/>
    <w:rsid w:val="008611E6"/>
    <w:rsid w:val="00861CFA"/>
    <w:rsid w:val="0086608C"/>
    <w:rsid w:val="00866380"/>
    <w:rsid w:val="008677A3"/>
    <w:rsid w:val="00867E4A"/>
    <w:rsid w:val="0087391F"/>
    <w:rsid w:val="00874008"/>
    <w:rsid w:val="008743D7"/>
    <w:rsid w:val="00881BF7"/>
    <w:rsid w:val="008823F6"/>
    <w:rsid w:val="00883C58"/>
    <w:rsid w:val="00884554"/>
    <w:rsid w:val="00884B1B"/>
    <w:rsid w:val="0088572C"/>
    <w:rsid w:val="008875F1"/>
    <w:rsid w:val="008920B2"/>
    <w:rsid w:val="008920C6"/>
    <w:rsid w:val="00892790"/>
    <w:rsid w:val="008A13AD"/>
    <w:rsid w:val="008A3929"/>
    <w:rsid w:val="008A3DBE"/>
    <w:rsid w:val="008A7E9C"/>
    <w:rsid w:val="008B56F0"/>
    <w:rsid w:val="008B7FD7"/>
    <w:rsid w:val="008C2980"/>
    <w:rsid w:val="008C329B"/>
    <w:rsid w:val="008C6248"/>
    <w:rsid w:val="008C68F6"/>
    <w:rsid w:val="008C74E4"/>
    <w:rsid w:val="008C7B61"/>
    <w:rsid w:val="008D0D2C"/>
    <w:rsid w:val="008D5E8B"/>
    <w:rsid w:val="008D7984"/>
    <w:rsid w:val="008E2F8B"/>
    <w:rsid w:val="008E50B3"/>
    <w:rsid w:val="008E562C"/>
    <w:rsid w:val="008E7578"/>
    <w:rsid w:val="008F5DE7"/>
    <w:rsid w:val="008F71B3"/>
    <w:rsid w:val="00922A51"/>
    <w:rsid w:val="00922AF2"/>
    <w:rsid w:val="009273A2"/>
    <w:rsid w:val="00931B3A"/>
    <w:rsid w:val="00933EEB"/>
    <w:rsid w:val="009345F3"/>
    <w:rsid w:val="0094613F"/>
    <w:rsid w:val="00947485"/>
    <w:rsid w:val="00947A4A"/>
    <w:rsid w:val="00953838"/>
    <w:rsid w:val="00955E07"/>
    <w:rsid w:val="00962877"/>
    <w:rsid w:val="009631BB"/>
    <w:rsid w:val="0096541F"/>
    <w:rsid w:val="00967A21"/>
    <w:rsid w:val="00997B03"/>
    <w:rsid w:val="009A2357"/>
    <w:rsid w:val="009B69C2"/>
    <w:rsid w:val="009C1352"/>
    <w:rsid w:val="009D2D36"/>
    <w:rsid w:val="009D3CC0"/>
    <w:rsid w:val="009D3FB7"/>
    <w:rsid w:val="009D6753"/>
    <w:rsid w:val="009D79E5"/>
    <w:rsid w:val="009E7A4C"/>
    <w:rsid w:val="00A00DA0"/>
    <w:rsid w:val="00A02656"/>
    <w:rsid w:val="00A04EB5"/>
    <w:rsid w:val="00A04F48"/>
    <w:rsid w:val="00A05535"/>
    <w:rsid w:val="00A06424"/>
    <w:rsid w:val="00A06BA9"/>
    <w:rsid w:val="00A13034"/>
    <w:rsid w:val="00A13443"/>
    <w:rsid w:val="00A16DD8"/>
    <w:rsid w:val="00A200C9"/>
    <w:rsid w:val="00A358E0"/>
    <w:rsid w:val="00A376B1"/>
    <w:rsid w:val="00A41E73"/>
    <w:rsid w:val="00A45D3E"/>
    <w:rsid w:val="00A4686F"/>
    <w:rsid w:val="00A5515B"/>
    <w:rsid w:val="00A6365B"/>
    <w:rsid w:val="00A63944"/>
    <w:rsid w:val="00A66AFF"/>
    <w:rsid w:val="00A701A6"/>
    <w:rsid w:val="00A75417"/>
    <w:rsid w:val="00A755DB"/>
    <w:rsid w:val="00A80ED9"/>
    <w:rsid w:val="00A84603"/>
    <w:rsid w:val="00A910BA"/>
    <w:rsid w:val="00A92FAC"/>
    <w:rsid w:val="00A932F0"/>
    <w:rsid w:val="00A97671"/>
    <w:rsid w:val="00AA08F7"/>
    <w:rsid w:val="00AA317A"/>
    <w:rsid w:val="00AA4200"/>
    <w:rsid w:val="00AA4D68"/>
    <w:rsid w:val="00AB1389"/>
    <w:rsid w:val="00AB50D3"/>
    <w:rsid w:val="00AB6FA7"/>
    <w:rsid w:val="00AC4061"/>
    <w:rsid w:val="00AC5243"/>
    <w:rsid w:val="00AD0B38"/>
    <w:rsid w:val="00AD0C41"/>
    <w:rsid w:val="00AD18E6"/>
    <w:rsid w:val="00AD4D3E"/>
    <w:rsid w:val="00AD5DB8"/>
    <w:rsid w:val="00AE0EA9"/>
    <w:rsid w:val="00AF57EB"/>
    <w:rsid w:val="00AF6074"/>
    <w:rsid w:val="00AF6819"/>
    <w:rsid w:val="00AF6960"/>
    <w:rsid w:val="00AF6A59"/>
    <w:rsid w:val="00B0230C"/>
    <w:rsid w:val="00B062DB"/>
    <w:rsid w:val="00B13BD1"/>
    <w:rsid w:val="00B17477"/>
    <w:rsid w:val="00B206AD"/>
    <w:rsid w:val="00B2433D"/>
    <w:rsid w:val="00B250A0"/>
    <w:rsid w:val="00B27D95"/>
    <w:rsid w:val="00B33D69"/>
    <w:rsid w:val="00B3564E"/>
    <w:rsid w:val="00B44BE7"/>
    <w:rsid w:val="00B450A5"/>
    <w:rsid w:val="00B46B1E"/>
    <w:rsid w:val="00B547A3"/>
    <w:rsid w:val="00B5557A"/>
    <w:rsid w:val="00B64FD3"/>
    <w:rsid w:val="00B7640F"/>
    <w:rsid w:val="00B82006"/>
    <w:rsid w:val="00B84C86"/>
    <w:rsid w:val="00B85C2E"/>
    <w:rsid w:val="00B85C82"/>
    <w:rsid w:val="00B8652D"/>
    <w:rsid w:val="00B94F4A"/>
    <w:rsid w:val="00B96C5A"/>
    <w:rsid w:val="00BA53FC"/>
    <w:rsid w:val="00BA7862"/>
    <w:rsid w:val="00BB0360"/>
    <w:rsid w:val="00BB1EF8"/>
    <w:rsid w:val="00BB3F20"/>
    <w:rsid w:val="00BB5157"/>
    <w:rsid w:val="00BB6F18"/>
    <w:rsid w:val="00BB75FF"/>
    <w:rsid w:val="00BB7CE5"/>
    <w:rsid w:val="00BB7E42"/>
    <w:rsid w:val="00BC0D0B"/>
    <w:rsid w:val="00BC10A9"/>
    <w:rsid w:val="00BC1E3D"/>
    <w:rsid w:val="00BC70E5"/>
    <w:rsid w:val="00BD5F6D"/>
    <w:rsid w:val="00BD67FA"/>
    <w:rsid w:val="00BD794F"/>
    <w:rsid w:val="00BE0379"/>
    <w:rsid w:val="00BE19C6"/>
    <w:rsid w:val="00BE19DE"/>
    <w:rsid w:val="00BE2F6F"/>
    <w:rsid w:val="00BE4131"/>
    <w:rsid w:val="00BF14B3"/>
    <w:rsid w:val="00BF6327"/>
    <w:rsid w:val="00C061D4"/>
    <w:rsid w:val="00C137FE"/>
    <w:rsid w:val="00C208C7"/>
    <w:rsid w:val="00C27C79"/>
    <w:rsid w:val="00C36B7D"/>
    <w:rsid w:val="00C36DC7"/>
    <w:rsid w:val="00C4205D"/>
    <w:rsid w:val="00C43A39"/>
    <w:rsid w:val="00C47353"/>
    <w:rsid w:val="00C52332"/>
    <w:rsid w:val="00C534EA"/>
    <w:rsid w:val="00C54759"/>
    <w:rsid w:val="00C559FC"/>
    <w:rsid w:val="00C55E2C"/>
    <w:rsid w:val="00C56CDA"/>
    <w:rsid w:val="00C641FD"/>
    <w:rsid w:val="00C67575"/>
    <w:rsid w:val="00C70562"/>
    <w:rsid w:val="00C80BE6"/>
    <w:rsid w:val="00C81420"/>
    <w:rsid w:val="00C85D41"/>
    <w:rsid w:val="00C86757"/>
    <w:rsid w:val="00C9364E"/>
    <w:rsid w:val="00C97D3F"/>
    <w:rsid w:val="00CA2E7C"/>
    <w:rsid w:val="00CA79B3"/>
    <w:rsid w:val="00CB1736"/>
    <w:rsid w:val="00CB1997"/>
    <w:rsid w:val="00CB21E2"/>
    <w:rsid w:val="00CB4075"/>
    <w:rsid w:val="00CB609B"/>
    <w:rsid w:val="00CB74C2"/>
    <w:rsid w:val="00CC104A"/>
    <w:rsid w:val="00CC3640"/>
    <w:rsid w:val="00CC4732"/>
    <w:rsid w:val="00CD6A05"/>
    <w:rsid w:val="00CE068B"/>
    <w:rsid w:val="00CE40B9"/>
    <w:rsid w:val="00CE687E"/>
    <w:rsid w:val="00CF0238"/>
    <w:rsid w:val="00CF03C1"/>
    <w:rsid w:val="00CF0A54"/>
    <w:rsid w:val="00CF1AB1"/>
    <w:rsid w:val="00CF1B8B"/>
    <w:rsid w:val="00CF4A54"/>
    <w:rsid w:val="00CF5DE9"/>
    <w:rsid w:val="00CF748B"/>
    <w:rsid w:val="00D0086D"/>
    <w:rsid w:val="00D02A2E"/>
    <w:rsid w:val="00D06F74"/>
    <w:rsid w:val="00D10393"/>
    <w:rsid w:val="00D13DF3"/>
    <w:rsid w:val="00D20353"/>
    <w:rsid w:val="00D22474"/>
    <w:rsid w:val="00D30412"/>
    <w:rsid w:val="00D30904"/>
    <w:rsid w:val="00D320F8"/>
    <w:rsid w:val="00D321B5"/>
    <w:rsid w:val="00D324BB"/>
    <w:rsid w:val="00D32627"/>
    <w:rsid w:val="00D34F36"/>
    <w:rsid w:val="00D40D3B"/>
    <w:rsid w:val="00D443E7"/>
    <w:rsid w:val="00D47853"/>
    <w:rsid w:val="00D54235"/>
    <w:rsid w:val="00D548DA"/>
    <w:rsid w:val="00D57418"/>
    <w:rsid w:val="00D60748"/>
    <w:rsid w:val="00D64A75"/>
    <w:rsid w:val="00D67C22"/>
    <w:rsid w:val="00D71313"/>
    <w:rsid w:val="00D72EA5"/>
    <w:rsid w:val="00D74FC3"/>
    <w:rsid w:val="00D81B7B"/>
    <w:rsid w:val="00D82728"/>
    <w:rsid w:val="00D87554"/>
    <w:rsid w:val="00D91561"/>
    <w:rsid w:val="00D9632A"/>
    <w:rsid w:val="00D97B3E"/>
    <w:rsid w:val="00DA11A3"/>
    <w:rsid w:val="00DA4A82"/>
    <w:rsid w:val="00DA65B6"/>
    <w:rsid w:val="00DA6D59"/>
    <w:rsid w:val="00DA7EFE"/>
    <w:rsid w:val="00DB0512"/>
    <w:rsid w:val="00DB34E8"/>
    <w:rsid w:val="00DB4FBA"/>
    <w:rsid w:val="00DC2DB5"/>
    <w:rsid w:val="00DC3F61"/>
    <w:rsid w:val="00DD4F4F"/>
    <w:rsid w:val="00DD54E5"/>
    <w:rsid w:val="00DD6E09"/>
    <w:rsid w:val="00DE20CA"/>
    <w:rsid w:val="00DE5CE8"/>
    <w:rsid w:val="00DE7D37"/>
    <w:rsid w:val="00DF208D"/>
    <w:rsid w:val="00DF300C"/>
    <w:rsid w:val="00E02F86"/>
    <w:rsid w:val="00E1056B"/>
    <w:rsid w:val="00E23990"/>
    <w:rsid w:val="00E25CD0"/>
    <w:rsid w:val="00E26B3B"/>
    <w:rsid w:val="00E317C4"/>
    <w:rsid w:val="00E322D7"/>
    <w:rsid w:val="00E34226"/>
    <w:rsid w:val="00E368F0"/>
    <w:rsid w:val="00E36EA8"/>
    <w:rsid w:val="00E43A8E"/>
    <w:rsid w:val="00E51555"/>
    <w:rsid w:val="00E60B6E"/>
    <w:rsid w:val="00E62BBA"/>
    <w:rsid w:val="00E63D8B"/>
    <w:rsid w:val="00E707F3"/>
    <w:rsid w:val="00E85D1D"/>
    <w:rsid w:val="00E91BD6"/>
    <w:rsid w:val="00E9338D"/>
    <w:rsid w:val="00EA314D"/>
    <w:rsid w:val="00EA5A26"/>
    <w:rsid w:val="00EB161A"/>
    <w:rsid w:val="00EC0990"/>
    <w:rsid w:val="00EC15A9"/>
    <w:rsid w:val="00EC275B"/>
    <w:rsid w:val="00EC53C1"/>
    <w:rsid w:val="00EC62C1"/>
    <w:rsid w:val="00EC6584"/>
    <w:rsid w:val="00EC6804"/>
    <w:rsid w:val="00EC7514"/>
    <w:rsid w:val="00ED0585"/>
    <w:rsid w:val="00ED15B7"/>
    <w:rsid w:val="00ED434B"/>
    <w:rsid w:val="00ED4451"/>
    <w:rsid w:val="00EE0F48"/>
    <w:rsid w:val="00EE7761"/>
    <w:rsid w:val="00EE7774"/>
    <w:rsid w:val="00EE7CDE"/>
    <w:rsid w:val="00EF0C2D"/>
    <w:rsid w:val="00EF10B4"/>
    <w:rsid w:val="00F0395C"/>
    <w:rsid w:val="00F0423B"/>
    <w:rsid w:val="00F11F26"/>
    <w:rsid w:val="00F21BA3"/>
    <w:rsid w:val="00F235DC"/>
    <w:rsid w:val="00F330AA"/>
    <w:rsid w:val="00F330AC"/>
    <w:rsid w:val="00F349E3"/>
    <w:rsid w:val="00F37A28"/>
    <w:rsid w:val="00F505AB"/>
    <w:rsid w:val="00F50849"/>
    <w:rsid w:val="00F5309E"/>
    <w:rsid w:val="00F53E2E"/>
    <w:rsid w:val="00F54297"/>
    <w:rsid w:val="00F549F9"/>
    <w:rsid w:val="00F6458F"/>
    <w:rsid w:val="00F678EA"/>
    <w:rsid w:val="00F67BD3"/>
    <w:rsid w:val="00F70C30"/>
    <w:rsid w:val="00F80C32"/>
    <w:rsid w:val="00F864B6"/>
    <w:rsid w:val="00F94C8B"/>
    <w:rsid w:val="00FA5B13"/>
    <w:rsid w:val="00FA5F99"/>
    <w:rsid w:val="00FA712B"/>
    <w:rsid w:val="00FB2A52"/>
    <w:rsid w:val="00FC0931"/>
    <w:rsid w:val="00FC2A12"/>
    <w:rsid w:val="00FC5C7A"/>
    <w:rsid w:val="00FD09AD"/>
    <w:rsid w:val="00FD561B"/>
    <w:rsid w:val="00FE083B"/>
    <w:rsid w:val="00FE4B1B"/>
    <w:rsid w:val="00FF3D38"/>
    <w:rsid w:val="00FF4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8AB5035"/>
  <w14:defaultImageDpi w14:val="300"/>
  <w15:docId w15:val="{2D92E1D2-2AD7-BA42-A55F-9A5B099DF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0207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761AE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207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02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207"/>
    <w:rPr>
      <w:sz w:val="24"/>
      <w:szCs w:val="24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580207"/>
  </w:style>
  <w:style w:type="paragraph" w:styleId="ListParagraph">
    <w:name w:val="List Paragraph"/>
    <w:basedOn w:val="Normal"/>
    <w:uiPriority w:val="34"/>
    <w:qFormat/>
    <w:rsid w:val="0008576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F49F1"/>
  </w:style>
  <w:style w:type="table" w:styleId="TableGrid">
    <w:name w:val="Table Grid"/>
    <w:basedOn w:val="TableNormal"/>
    <w:uiPriority w:val="59"/>
    <w:rsid w:val="0066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920C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E4B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.google.com/p/srd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2ADA4E-77B6-5045-B0A3-7EF61E200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1352</Words>
  <Characters>7713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Bond-Lamberty</dc:creator>
  <cp:lastModifiedBy>Jian, Jinshi</cp:lastModifiedBy>
  <cp:revision>9</cp:revision>
  <dcterms:created xsi:type="dcterms:W3CDTF">2013-10-21T07:06:00Z</dcterms:created>
  <dcterms:modified xsi:type="dcterms:W3CDTF">2019-02-26T22:11:00Z</dcterms:modified>
</cp:coreProperties>
</file>